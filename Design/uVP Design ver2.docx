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2F62" w14:textId="61543AB7" w:rsidR="007817CD" w:rsidRPr="00490E22" w:rsidRDefault="006163BB" w:rsidP="007817CD">
      <w:pPr>
        <w:jc w:val="center"/>
        <w:rPr>
          <w:sz w:val="28"/>
          <w:szCs w:val="28"/>
          <w:u w:val="single"/>
        </w:rPr>
      </w:pPr>
      <w:proofErr w:type="spellStart"/>
      <w:r w:rsidRPr="00490E22">
        <w:rPr>
          <w:sz w:val="28"/>
          <w:szCs w:val="28"/>
          <w:u w:val="single"/>
        </w:rPr>
        <w:t>uVP</w:t>
      </w:r>
      <w:proofErr w:type="spellEnd"/>
      <w:r w:rsidRPr="00490E22">
        <w:rPr>
          <w:sz w:val="28"/>
          <w:szCs w:val="28"/>
          <w:u w:val="single"/>
        </w:rPr>
        <w:t xml:space="preserve"> Design</w:t>
      </w:r>
      <w:r w:rsidRPr="00490E22">
        <w:rPr>
          <w:sz w:val="28"/>
          <w:szCs w:val="28"/>
          <w:u w:val="single"/>
        </w:rPr>
        <w:br/>
      </w:r>
      <w:r w:rsidR="006C16B1" w:rsidRPr="00490E22">
        <w:rPr>
          <w:sz w:val="28"/>
          <w:szCs w:val="28"/>
          <w:u w:val="single"/>
        </w:rPr>
        <w:t>Layan Jarjoura</w:t>
      </w:r>
    </w:p>
    <w:sdt>
      <w:sdtPr>
        <w:rPr>
          <w:rFonts w:asciiTheme="minorHAnsi" w:eastAsiaTheme="minorHAnsi" w:hAnsiTheme="minorHAnsi" w:cstheme="minorBidi"/>
          <w:color w:val="auto"/>
          <w:sz w:val="22"/>
          <w:szCs w:val="22"/>
          <w:lang w:bidi="he-IL"/>
        </w:rPr>
        <w:id w:val="1017808407"/>
        <w:docPartObj>
          <w:docPartGallery w:val="Table of Contents"/>
          <w:docPartUnique/>
        </w:docPartObj>
      </w:sdtPr>
      <w:sdtEndPr>
        <w:rPr>
          <w:b/>
          <w:bCs/>
          <w:noProof/>
        </w:rPr>
      </w:sdtEndPr>
      <w:sdtContent>
        <w:p w14:paraId="6EC513E7" w14:textId="7AFEDC44" w:rsidR="007817CD" w:rsidRDefault="007817CD">
          <w:pPr>
            <w:pStyle w:val="TOCHeading"/>
          </w:pPr>
          <w:r>
            <w:t>Contents</w:t>
          </w:r>
        </w:p>
        <w:p w14:paraId="22E9D19C" w14:textId="23F0AEC7" w:rsidR="00015FC9" w:rsidRDefault="007817CD">
          <w:pPr>
            <w:pStyle w:val="TOC1"/>
            <w:rPr>
              <w:rFonts w:eastAsiaTheme="minorEastAsia"/>
              <w:noProof/>
              <w:lang w:bidi="ar-SA"/>
            </w:rPr>
          </w:pPr>
          <w:r>
            <w:fldChar w:fldCharType="begin"/>
          </w:r>
          <w:r>
            <w:instrText xml:space="preserve"> TOC \o "1-3" \h \z \u </w:instrText>
          </w:r>
          <w:r>
            <w:fldChar w:fldCharType="separate"/>
          </w:r>
          <w:hyperlink w:anchor="_Toc111211676" w:history="1">
            <w:r w:rsidR="00015FC9" w:rsidRPr="002D3FA0">
              <w:rPr>
                <w:rStyle w:val="Hyperlink"/>
                <w:noProof/>
              </w:rPr>
              <w:t>1.</w:t>
            </w:r>
            <w:r w:rsidR="00015FC9">
              <w:rPr>
                <w:rFonts w:eastAsiaTheme="minorEastAsia"/>
                <w:noProof/>
                <w:lang w:bidi="ar-SA"/>
              </w:rPr>
              <w:tab/>
            </w:r>
            <w:r w:rsidR="00015FC9" w:rsidRPr="002D3FA0">
              <w:rPr>
                <w:rStyle w:val="Hyperlink"/>
                <w:noProof/>
              </w:rPr>
              <w:t>uOp Cache:</w:t>
            </w:r>
            <w:r w:rsidR="00015FC9">
              <w:rPr>
                <w:noProof/>
                <w:webHidden/>
              </w:rPr>
              <w:tab/>
            </w:r>
            <w:r w:rsidR="00015FC9">
              <w:rPr>
                <w:noProof/>
                <w:webHidden/>
              </w:rPr>
              <w:fldChar w:fldCharType="begin"/>
            </w:r>
            <w:r w:rsidR="00015FC9">
              <w:rPr>
                <w:noProof/>
                <w:webHidden/>
              </w:rPr>
              <w:instrText xml:space="preserve"> PAGEREF _Toc111211676 \h </w:instrText>
            </w:r>
            <w:r w:rsidR="00015FC9">
              <w:rPr>
                <w:noProof/>
                <w:webHidden/>
              </w:rPr>
            </w:r>
            <w:r w:rsidR="00015FC9">
              <w:rPr>
                <w:noProof/>
                <w:webHidden/>
              </w:rPr>
              <w:fldChar w:fldCharType="separate"/>
            </w:r>
            <w:r w:rsidR="00015FC9">
              <w:rPr>
                <w:noProof/>
                <w:webHidden/>
              </w:rPr>
              <w:t>2</w:t>
            </w:r>
            <w:r w:rsidR="00015FC9">
              <w:rPr>
                <w:noProof/>
                <w:webHidden/>
              </w:rPr>
              <w:fldChar w:fldCharType="end"/>
            </w:r>
          </w:hyperlink>
        </w:p>
        <w:p w14:paraId="7F1B0CE8" w14:textId="79B18982" w:rsidR="00015FC9" w:rsidRDefault="00000000">
          <w:pPr>
            <w:pStyle w:val="TOC1"/>
            <w:rPr>
              <w:rFonts w:eastAsiaTheme="minorEastAsia"/>
              <w:noProof/>
              <w:lang w:bidi="ar-SA"/>
            </w:rPr>
          </w:pPr>
          <w:hyperlink w:anchor="_Toc111211677" w:history="1">
            <w:r w:rsidR="00015FC9" w:rsidRPr="002D3FA0">
              <w:rPr>
                <w:rStyle w:val="Hyperlink"/>
                <w:noProof/>
              </w:rPr>
              <w:t>1.1.</w:t>
            </w:r>
            <w:r w:rsidR="00015FC9">
              <w:rPr>
                <w:rFonts w:eastAsiaTheme="minorEastAsia"/>
                <w:noProof/>
                <w:lang w:bidi="ar-SA"/>
              </w:rPr>
              <w:tab/>
            </w:r>
            <w:r w:rsidR="00015FC9" w:rsidRPr="002D3FA0">
              <w:rPr>
                <w:rStyle w:val="Hyperlink"/>
                <w:noProof/>
              </w:rPr>
              <w:t>Structure:</w:t>
            </w:r>
            <w:r w:rsidR="00015FC9">
              <w:rPr>
                <w:noProof/>
                <w:webHidden/>
              </w:rPr>
              <w:tab/>
            </w:r>
            <w:r w:rsidR="00015FC9">
              <w:rPr>
                <w:noProof/>
                <w:webHidden/>
              </w:rPr>
              <w:fldChar w:fldCharType="begin"/>
            </w:r>
            <w:r w:rsidR="00015FC9">
              <w:rPr>
                <w:noProof/>
                <w:webHidden/>
              </w:rPr>
              <w:instrText xml:space="preserve"> PAGEREF _Toc111211677 \h </w:instrText>
            </w:r>
            <w:r w:rsidR="00015FC9">
              <w:rPr>
                <w:noProof/>
                <w:webHidden/>
              </w:rPr>
            </w:r>
            <w:r w:rsidR="00015FC9">
              <w:rPr>
                <w:noProof/>
                <w:webHidden/>
              </w:rPr>
              <w:fldChar w:fldCharType="separate"/>
            </w:r>
            <w:r w:rsidR="00015FC9">
              <w:rPr>
                <w:noProof/>
                <w:webHidden/>
              </w:rPr>
              <w:t>2</w:t>
            </w:r>
            <w:r w:rsidR="00015FC9">
              <w:rPr>
                <w:noProof/>
                <w:webHidden/>
              </w:rPr>
              <w:fldChar w:fldCharType="end"/>
            </w:r>
          </w:hyperlink>
        </w:p>
        <w:p w14:paraId="4BCB2C2C" w14:textId="3B7BFC03" w:rsidR="00015FC9" w:rsidRDefault="00000000">
          <w:pPr>
            <w:pStyle w:val="TOC1"/>
            <w:rPr>
              <w:rFonts w:eastAsiaTheme="minorEastAsia"/>
              <w:noProof/>
              <w:lang w:bidi="ar-SA"/>
            </w:rPr>
          </w:pPr>
          <w:hyperlink w:anchor="_Toc111211678" w:history="1">
            <w:r w:rsidR="00015FC9" w:rsidRPr="002D3FA0">
              <w:rPr>
                <w:rStyle w:val="Hyperlink"/>
                <w:noProof/>
              </w:rPr>
              <w:t>1.2.</w:t>
            </w:r>
            <w:r w:rsidR="00015FC9">
              <w:rPr>
                <w:rFonts w:eastAsiaTheme="minorEastAsia"/>
                <w:noProof/>
                <w:lang w:bidi="ar-SA"/>
              </w:rPr>
              <w:tab/>
            </w:r>
            <w:r w:rsidR="00015FC9" w:rsidRPr="002D3FA0">
              <w:rPr>
                <w:rStyle w:val="Hyperlink"/>
                <w:noProof/>
              </w:rPr>
              <w:t>How it works:</w:t>
            </w:r>
            <w:r w:rsidR="00015FC9">
              <w:rPr>
                <w:noProof/>
                <w:webHidden/>
              </w:rPr>
              <w:tab/>
            </w:r>
            <w:r w:rsidR="00015FC9">
              <w:rPr>
                <w:noProof/>
                <w:webHidden/>
              </w:rPr>
              <w:fldChar w:fldCharType="begin"/>
            </w:r>
            <w:r w:rsidR="00015FC9">
              <w:rPr>
                <w:noProof/>
                <w:webHidden/>
              </w:rPr>
              <w:instrText xml:space="preserve"> PAGEREF _Toc111211678 \h </w:instrText>
            </w:r>
            <w:r w:rsidR="00015FC9">
              <w:rPr>
                <w:noProof/>
                <w:webHidden/>
              </w:rPr>
            </w:r>
            <w:r w:rsidR="00015FC9">
              <w:rPr>
                <w:noProof/>
                <w:webHidden/>
              </w:rPr>
              <w:fldChar w:fldCharType="separate"/>
            </w:r>
            <w:r w:rsidR="00015FC9">
              <w:rPr>
                <w:noProof/>
                <w:webHidden/>
              </w:rPr>
              <w:t>2</w:t>
            </w:r>
            <w:r w:rsidR="00015FC9">
              <w:rPr>
                <w:noProof/>
                <w:webHidden/>
              </w:rPr>
              <w:fldChar w:fldCharType="end"/>
            </w:r>
          </w:hyperlink>
        </w:p>
        <w:p w14:paraId="4C6A729E" w14:textId="3BC66358" w:rsidR="00015FC9" w:rsidRDefault="00000000">
          <w:pPr>
            <w:pStyle w:val="TOC1"/>
            <w:rPr>
              <w:rFonts w:eastAsiaTheme="minorEastAsia"/>
              <w:noProof/>
              <w:lang w:bidi="ar-SA"/>
            </w:rPr>
          </w:pPr>
          <w:hyperlink w:anchor="_Toc111211679" w:history="1">
            <w:r w:rsidR="00015FC9" w:rsidRPr="002D3FA0">
              <w:rPr>
                <w:rStyle w:val="Hyperlink"/>
                <w:noProof/>
              </w:rPr>
              <w:t>1.3.</w:t>
            </w:r>
            <w:r w:rsidR="00015FC9">
              <w:rPr>
                <w:rFonts w:eastAsiaTheme="minorEastAsia"/>
                <w:noProof/>
                <w:lang w:bidi="ar-SA"/>
              </w:rPr>
              <w:tab/>
            </w:r>
            <w:r w:rsidR="00015FC9" w:rsidRPr="002D3FA0">
              <w:rPr>
                <w:rStyle w:val="Hyperlink"/>
                <w:noProof/>
              </w:rPr>
              <w:t>Dan’s Design:</w:t>
            </w:r>
            <w:r w:rsidR="00015FC9">
              <w:rPr>
                <w:noProof/>
                <w:webHidden/>
              </w:rPr>
              <w:tab/>
            </w:r>
            <w:r w:rsidR="00015FC9">
              <w:rPr>
                <w:noProof/>
                <w:webHidden/>
              </w:rPr>
              <w:fldChar w:fldCharType="begin"/>
            </w:r>
            <w:r w:rsidR="00015FC9">
              <w:rPr>
                <w:noProof/>
                <w:webHidden/>
              </w:rPr>
              <w:instrText xml:space="preserve"> PAGEREF _Toc111211679 \h </w:instrText>
            </w:r>
            <w:r w:rsidR="00015FC9">
              <w:rPr>
                <w:noProof/>
                <w:webHidden/>
              </w:rPr>
            </w:r>
            <w:r w:rsidR="00015FC9">
              <w:rPr>
                <w:noProof/>
                <w:webHidden/>
              </w:rPr>
              <w:fldChar w:fldCharType="separate"/>
            </w:r>
            <w:r w:rsidR="00015FC9">
              <w:rPr>
                <w:noProof/>
                <w:webHidden/>
              </w:rPr>
              <w:t>3</w:t>
            </w:r>
            <w:r w:rsidR="00015FC9">
              <w:rPr>
                <w:noProof/>
                <w:webHidden/>
              </w:rPr>
              <w:fldChar w:fldCharType="end"/>
            </w:r>
          </w:hyperlink>
        </w:p>
        <w:p w14:paraId="2ABC010D" w14:textId="687F95B2" w:rsidR="00015FC9" w:rsidRDefault="00000000">
          <w:pPr>
            <w:pStyle w:val="TOC1"/>
            <w:rPr>
              <w:rFonts w:eastAsiaTheme="minorEastAsia"/>
              <w:noProof/>
              <w:lang w:bidi="ar-SA"/>
            </w:rPr>
          </w:pPr>
          <w:hyperlink w:anchor="_Toc111211680" w:history="1">
            <w:r w:rsidR="00015FC9" w:rsidRPr="002D3FA0">
              <w:rPr>
                <w:rStyle w:val="Hyperlink"/>
                <w:noProof/>
              </w:rPr>
              <w:t>2.</w:t>
            </w:r>
            <w:r w:rsidR="00015FC9">
              <w:rPr>
                <w:rFonts w:eastAsiaTheme="minorEastAsia"/>
                <w:noProof/>
                <w:lang w:bidi="ar-SA"/>
              </w:rPr>
              <w:tab/>
            </w:r>
            <w:r w:rsidR="00015FC9" w:rsidRPr="002D3FA0">
              <w:rPr>
                <w:rStyle w:val="Hyperlink"/>
                <w:noProof/>
              </w:rPr>
              <w:t>Simple Prediction in RISC:</w:t>
            </w:r>
            <w:r w:rsidR="00015FC9">
              <w:rPr>
                <w:noProof/>
                <w:webHidden/>
              </w:rPr>
              <w:tab/>
            </w:r>
            <w:r w:rsidR="00015FC9">
              <w:rPr>
                <w:noProof/>
                <w:webHidden/>
              </w:rPr>
              <w:fldChar w:fldCharType="begin"/>
            </w:r>
            <w:r w:rsidR="00015FC9">
              <w:rPr>
                <w:noProof/>
                <w:webHidden/>
              </w:rPr>
              <w:instrText xml:space="preserve"> PAGEREF _Toc111211680 \h </w:instrText>
            </w:r>
            <w:r w:rsidR="00015FC9">
              <w:rPr>
                <w:noProof/>
                <w:webHidden/>
              </w:rPr>
            </w:r>
            <w:r w:rsidR="00015FC9">
              <w:rPr>
                <w:noProof/>
                <w:webHidden/>
              </w:rPr>
              <w:fldChar w:fldCharType="separate"/>
            </w:r>
            <w:r w:rsidR="00015FC9">
              <w:rPr>
                <w:noProof/>
                <w:webHidden/>
              </w:rPr>
              <w:t>3</w:t>
            </w:r>
            <w:r w:rsidR="00015FC9">
              <w:rPr>
                <w:noProof/>
                <w:webHidden/>
              </w:rPr>
              <w:fldChar w:fldCharType="end"/>
            </w:r>
          </w:hyperlink>
        </w:p>
        <w:p w14:paraId="0981078C" w14:textId="17BD5608" w:rsidR="00015FC9" w:rsidRDefault="00000000">
          <w:pPr>
            <w:pStyle w:val="TOC1"/>
            <w:rPr>
              <w:rFonts w:eastAsiaTheme="minorEastAsia"/>
              <w:noProof/>
              <w:lang w:bidi="ar-SA"/>
            </w:rPr>
          </w:pPr>
          <w:hyperlink w:anchor="_Toc111211681" w:history="1">
            <w:r w:rsidR="00015FC9" w:rsidRPr="002D3FA0">
              <w:rPr>
                <w:rStyle w:val="Hyperlink"/>
                <w:noProof/>
              </w:rPr>
              <w:t>2.1.</w:t>
            </w:r>
            <w:r w:rsidR="00015FC9">
              <w:rPr>
                <w:rFonts w:eastAsiaTheme="minorEastAsia"/>
                <w:noProof/>
                <w:lang w:bidi="ar-SA"/>
              </w:rPr>
              <w:tab/>
            </w:r>
            <w:r w:rsidR="00015FC9" w:rsidRPr="002D3FA0">
              <w:rPr>
                <w:rStyle w:val="Hyperlink"/>
                <w:noProof/>
              </w:rPr>
              <w:t>How it works:</w:t>
            </w:r>
            <w:r w:rsidR="00015FC9">
              <w:rPr>
                <w:noProof/>
                <w:webHidden/>
              </w:rPr>
              <w:tab/>
            </w:r>
            <w:r w:rsidR="00015FC9">
              <w:rPr>
                <w:noProof/>
                <w:webHidden/>
              </w:rPr>
              <w:fldChar w:fldCharType="begin"/>
            </w:r>
            <w:r w:rsidR="00015FC9">
              <w:rPr>
                <w:noProof/>
                <w:webHidden/>
              </w:rPr>
              <w:instrText xml:space="preserve"> PAGEREF _Toc111211681 \h </w:instrText>
            </w:r>
            <w:r w:rsidR="00015FC9">
              <w:rPr>
                <w:noProof/>
                <w:webHidden/>
              </w:rPr>
            </w:r>
            <w:r w:rsidR="00015FC9">
              <w:rPr>
                <w:noProof/>
                <w:webHidden/>
              </w:rPr>
              <w:fldChar w:fldCharType="separate"/>
            </w:r>
            <w:r w:rsidR="00015FC9">
              <w:rPr>
                <w:noProof/>
                <w:webHidden/>
              </w:rPr>
              <w:t>3</w:t>
            </w:r>
            <w:r w:rsidR="00015FC9">
              <w:rPr>
                <w:noProof/>
                <w:webHidden/>
              </w:rPr>
              <w:fldChar w:fldCharType="end"/>
            </w:r>
          </w:hyperlink>
        </w:p>
        <w:p w14:paraId="360B45B3" w14:textId="7D02AA47" w:rsidR="00015FC9" w:rsidRDefault="00000000">
          <w:pPr>
            <w:pStyle w:val="TOC1"/>
            <w:rPr>
              <w:rFonts w:eastAsiaTheme="minorEastAsia"/>
              <w:noProof/>
              <w:lang w:bidi="ar-SA"/>
            </w:rPr>
          </w:pPr>
          <w:hyperlink w:anchor="_Toc111211682" w:history="1">
            <w:r w:rsidR="00015FC9" w:rsidRPr="002D3FA0">
              <w:rPr>
                <w:rStyle w:val="Hyperlink"/>
                <w:noProof/>
              </w:rPr>
              <w:t>2.2.</w:t>
            </w:r>
            <w:r w:rsidR="00015FC9">
              <w:rPr>
                <w:rFonts w:eastAsiaTheme="minorEastAsia"/>
                <w:noProof/>
                <w:lang w:bidi="ar-SA"/>
              </w:rPr>
              <w:tab/>
            </w:r>
            <w:r w:rsidR="00015FC9" w:rsidRPr="002D3FA0">
              <w:rPr>
                <w:rStyle w:val="Hyperlink"/>
                <w:noProof/>
              </w:rPr>
              <w:t>VP with uOp Cache:</w:t>
            </w:r>
            <w:r w:rsidR="00015FC9">
              <w:rPr>
                <w:noProof/>
                <w:webHidden/>
              </w:rPr>
              <w:tab/>
            </w:r>
            <w:r w:rsidR="00015FC9">
              <w:rPr>
                <w:noProof/>
                <w:webHidden/>
              </w:rPr>
              <w:fldChar w:fldCharType="begin"/>
            </w:r>
            <w:r w:rsidR="00015FC9">
              <w:rPr>
                <w:noProof/>
                <w:webHidden/>
              </w:rPr>
              <w:instrText xml:space="preserve"> PAGEREF _Toc111211682 \h </w:instrText>
            </w:r>
            <w:r w:rsidR="00015FC9">
              <w:rPr>
                <w:noProof/>
                <w:webHidden/>
              </w:rPr>
            </w:r>
            <w:r w:rsidR="00015FC9">
              <w:rPr>
                <w:noProof/>
                <w:webHidden/>
              </w:rPr>
              <w:fldChar w:fldCharType="separate"/>
            </w:r>
            <w:r w:rsidR="00015FC9">
              <w:rPr>
                <w:noProof/>
                <w:webHidden/>
              </w:rPr>
              <w:t>4</w:t>
            </w:r>
            <w:r w:rsidR="00015FC9">
              <w:rPr>
                <w:noProof/>
                <w:webHidden/>
              </w:rPr>
              <w:fldChar w:fldCharType="end"/>
            </w:r>
          </w:hyperlink>
        </w:p>
        <w:p w14:paraId="697DB493" w14:textId="323F5FEE" w:rsidR="00015FC9" w:rsidRDefault="00000000">
          <w:pPr>
            <w:pStyle w:val="TOC1"/>
            <w:rPr>
              <w:rFonts w:eastAsiaTheme="minorEastAsia"/>
              <w:noProof/>
              <w:lang w:bidi="ar-SA"/>
            </w:rPr>
          </w:pPr>
          <w:hyperlink w:anchor="_Toc111211683" w:history="1">
            <w:r w:rsidR="00015FC9" w:rsidRPr="002D3FA0">
              <w:rPr>
                <w:rStyle w:val="Hyperlink"/>
                <w:noProof/>
              </w:rPr>
              <w:t>2.3.</w:t>
            </w:r>
            <w:r w:rsidR="00015FC9">
              <w:rPr>
                <w:rFonts w:eastAsiaTheme="minorEastAsia"/>
                <w:noProof/>
                <w:lang w:bidi="ar-SA"/>
              </w:rPr>
              <w:tab/>
            </w:r>
            <w:r w:rsidR="00015FC9" w:rsidRPr="002D3FA0">
              <w:rPr>
                <w:rStyle w:val="Hyperlink"/>
                <w:noProof/>
              </w:rPr>
              <w:t>Dan’s Design:</w:t>
            </w:r>
            <w:r w:rsidR="00015FC9">
              <w:rPr>
                <w:noProof/>
                <w:webHidden/>
              </w:rPr>
              <w:tab/>
            </w:r>
            <w:r w:rsidR="00015FC9">
              <w:rPr>
                <w:noProof/>
                <w:webHidden/>
              </w:rPr>
              <w:fldChar w:fldCharType="begin"/>
            </w:r>
            <w:r w:rsidR="00015FC9">
              <w:rPr>
                <w:noProof/>
                <w:webHidden/>
              </w:rPr>
              <w:instrText xml:space="preserve"> PAGEREF _Toc111211683 \h </w:instrText>
            </w:r>
            <w:r w:rsidR="00015FC9">
              <w:rPr>
                <w:noProof/>
                <w:webHidden/>
              </w:rPr>
            </w:r>
            <w:r w:rsidR="00015FC9">
              <w:rPr>
                <w:noProof/>
                <w:webHidden/>
              </w:rPr>
              <w:fldChar w:fldCharType="separate"/>
            </w:r>
            <w:r w:rsidR="00015FC9">
              <w:rPr>
                <w:noProof/>
                <w:webHidden/>
              </w:rPr>
              <w:t>4</w:t>
            </w:r>
            <w:r w:rsidR="00015FC9">
              <w:rPr>
                <w:noProof/>
                <w:webHidden/>
              </w:rPr>
              <w:fldChar w:fldCharType="end"/>
            </w:r>
          </w:hyperlink>
        </w:p>
        <w:p w14:paraId="16854F5C" w14:textId="290EC033" w:rsidR="00015FC9" w:rsidRDefault="00000000">
          <w:pPr>
            <w:pStyle w:val="TOC1"/>
            <w:rPr>
              <w:rFonts w:eastAsiaTheme="minorEastAsia"/>
              <w:noProof/>
              <w:lang w:bidi="ar-SA"/>
            </w:rPr>
          </w:pPr>
          <w:hyperlink w:anchor="_Toc111211684" w:history="1">
            <w:r w:rsidR="00015FC9" w:rsidRPr="002D3FA0">
              <w:rPr>
                <w:rStyle w:val="Hyperlink"/>
                <w:noProof/>
              </w:rPr>
              <w:t>3.</w:t>
            </w:r>
            <w:r w:rsidR="00015FC9">
              <w:rPr>
                <w:rFonts w:eastAsiaTheme="minorEastAsia"/>
                <w:noProof/>
                <w:lang w:bidi="ar-SA"/>
              </w:rPr>
              <w:tab/>
            </w:r>
            <w:r w:rsidR="00015FC9" w:rsidRPr="002D3FA0">
              <w:rPr>
                <w:rStyle w:val="Hyperlink"/>
                <w:noProof/>
              </w:rPr>
              <w:t>ROB-VP Interface (Deployment Phase):</w:t>
            </w:r>
            <w:r w:rsidR="00015FC9">
              <w:rPr>
                <w:noProof/>
                <w:webHidden/>
              </w:rPr>
              <w:tab/>
            </w:r>
            <w:r w:rsidR="00015FC9">
              <w:rPr>
                <w:noProof/>
                <w:webHidden/>
              </w:rPr>
              <w:fldChar w:fldCharType="begin"/>
            </w:r>
            <w:r w:rsidR="00015FC9">
              <w:rPr>
                <w:noProof/>
                <w:webHidden/>
              </w:rPr>
              <w:instrText xml:space="preserve"> PAGEREF _Toc111211684 \h </w:instrText>
            </w:r>
            <w:r w:rsidR="00015FC9">
              <w:rPr>
                <w:noProof/>
                <w:webHidden/>
              </w:rPr>
            </w:r>
            <w:r w:rsidR="00015FC9">
              <w:rPr>
                <w:noProof/>
                <w:webHidden/>
              </w:rPr>
              <w:fldChar w:fldCharType="separate"/>
            </w:r>
            <w:r w:rsidR="00015FC9">
              <w:rPr>
                <w:noProof/>
                <w:webHidden/>
              </w:rPr>
              <w:t>7</w:t>
            </w:r>
            <w:r w:rsidR="00015FC9">
              <w:rPr>
                <w:noProof/>
                <w:webHidden/>
              </w:rPr>
              <w:fldChar w:fldCharType="end"/>
            </w:r>
          </w:hyperlink>
        </w:p>
        <w:p w14:paraId="13423BBD" w14:textId="1EEE4408" w:rsidR="00015FC9" w:rsidRDefault="00000000">
          <w:pPr>
            <w:pStyle w:val="TOC1"/>
            <w:rPr>
              <w:rFonts w:eastAsiaTheme="minorEastAsia"/>
              <w:noProof/>
              <w:lang w:bidi="ar-SA"/>
            </w:rPr>
          </w:pPr>
          <w:hyperlink w:anchor="_Toc111211685" w:history="1">
            <w:r w:rsidR="00015FC9" w:rsidRPr="002D3FA0">
              <w:rPr>
                <w:rStyle w:val="Hyperlink"/>
                <w:noProof/>
              </w:rPr>
              <w:t>3.1.</w:t>
            </w:r>
            <w:r w:rsidR="00015FC9">
              <w:rPr>
                <w:rFonts w:eastAsiaTheme="minorEastAsia"/>
                <w:noProof/>
                <w:lang w:bidi="ar-SA"/>
              </w:rPr>
              <w:tab/>
            </w:r>
            <w:r w:rsidR="00015FC9" w:rsidRPr="002D3FA0">
              <w:rPr>
                <w:rStyle w:val="Hyperlink"/>
                <w:noProof/>
              </w:rPr>
              <w:t>ROB:</w:t>
            </w:r>
            <w:r w:rsidR="00015FC9">
              <w:rPr>
                <w:noProof/>
                <w:webHidden/>
              </w:rPr>
              <w:tab/>
            </w:r>
            <w:r w:rsidR="00015FC9">
              <w:rPr>
                <w:noProof/>
                <w:webHidden/>
              </w:rPr>
              <w:fldChar w:fldCharType="begin"/>
            </w:r>
            <w:r w:rsidR="00015FC9">
              <w:rPr>
                <w:noProof/>
                <w:webHidden/>
              </w:rPr>
              <w:instrText xml:space="preserve"> PAGEREF _Toc111211685 \h </w:instrText>
            </w:r>
            <w:r w:rsidR="00015FC9">
              <w:rPr>
                <w:noProof/>
                <w:webHidden/>
              </w:rPr>
            </w:r>
            <w:r w:rsidR="00015FC9">
              <w:rPr>
                <w:noProof/>
                <w:webHidden/>
              </w:rPr>
              <w:fldChar w:fldCharType="separate"/>
            </w:r>
            <w:r w:rsidR="00015FC9">
              <w:rPr>
                <w:noProof/>
                <w:webHidden/>
              </w:rPr>
              <w:t>7</w:t>
            </w:r>
            <w:r w:rsidR="00015FC9">
              <w:rPr>
                <w:noProof/>
                <w:webHidden/>
              </w:rPr>
              <w:fldChar w:fldCharType="end"/>
            </w:r>
          </w:hyperlink>
        </w:p>
        <w:p w14:paraId="6EFA87CA" w14:textId="42E4F7D7" w:rsidR="00015FC9" w:rsidRDefault="00000000">
          <w:pPr>
            <w:pStyle w:val="TOC1"/>
            <w:rPr>
              <w:rFonts w:eastAsiaTheme="minorEastAsia"/>
              <w:noProof/>
              <w:lang w:bidi="ar-SA"/>
            </w:rPr>
          </w:pPr>
          <w:hyperlink w:anchor="_Toc111211686" w:history="1">
            <w:r w:rsidR="00015FC9" w:rsidRPr="002D3FA0">
              <w:rPr>
                <w:rStyle w:val="Hyperlink"/>
                <w:noProof/>
              </w:rPr>
              <w:t>3.2.</w:t>
            </w:r>
            <w:r w:rsidR="00015FC9">
              <w:rPr>
                <w:rFonts w:eastAsiaTheme="minorEastAsia"/>
                <w:noProof/>
                <w:lang w:bidi="ar-SA"/>
              </w:rPr>
              <w:tab/>
            </w:r>
            <w:r w:rsidR="00015FC9" w:rsidRPr="002D3FA0">
              <w:rPr>
                <w:rStyle w:val="Hyperlink"/>
                <w:noProof/>
              </w:rPr>
              <w:t>Initial Suggested Design:</w:t>
            </w:r>
            <w:r w:rsidR="00015FC9">
              <w:rPr>
                <w:noProof/>
                <w:webHidden/>
              </w:rPr>
              <w:tab/>
            </w:r>
            <w:r w:rsidR="00015FC9">
              <w:rPr>
                <w:noProof/>
                <w:webHidden/>
              </w:rPr>
              <w:fldChar w:fldCharType="begin"/>
            </w:r>
            <w:r w:rsidR="00015FC9">
              <w:rPr>
                <w:noProof/>
                <w:webHidden/>
              </w:rPr>
              <w:instrText xml:space="preserve"> PAGEREF _Toc111211686 \h </w:instrText>
            </w:r>
            <w:r w:rsidR="00015FC9">
              <w:rPr>
                <w:noProof/>
                <w:webHidden/>
              </w:rPr>
            </w:r>
            <w:r w:rsidR="00015FC9">
              <w:rPr>
                <w:noProof/>
                <w:webHidden/>
              </w:rPr>
              <w:fldChar w:fldCharType="separate"/>
            </w:r>
            <w:r w:rsidR="00015FC9">
              <w:rPr>
                <w:noProof/>
                <w:webHidden/>
              </w:rPr>
              <w:t>7</w:t>
            </w:r>
            <w:r w:rsidR="00015FC9">
              <w:rPr>
                <w:noProof/>
                <w:webHidden/>
              </w:rPr>
              <w:fldChar w:fldCharType="end"/>
            </w:r>
          </w:hyperlink>
        </w:p>
        <w:p w14:paraId="1C385130" w14:textId="140B24BD" w:rsidR="00015FC9" w:rsidRDefault="00000000">
          <w:pPr>
            <w:pStyle w:val="TOC1"/>
            <w:rPr>
              <w:rFonts w:eastAsiaTheme="minorEastAsia"/>
              <w:noProof/>
              <w:lang w:bidi="ar-SA"/>
            </w:rPr>
          </w:pPr>
          <w:hyperlink w:anchor="_Toc111211687" w:history="1">
            <w:r w:rsidR="00015FC9" w:rsidRPr="002D3FA0">
              <w:rPr>
                <w:rStyle w:val="Hyperlink"/>
                <w:noProof/>
              </w:rPr>
              <w:t>3.3.</w:t>
            </w:r>
            <w:r w:rsidR="00015FC9">
              <w:rPr>
                <w:rFonts w:eastAsiaTheme="minorEastAsia"/>
                <w:noProof/>
                <w:lang w:bidi="ar-SA"/>
              </w:rPr>
              <w:tab/>
            </w:r>
            <w:r w:rsidR="00015FC9" w:rsidRPr="002D3FA0">
              <w:rPr>
                <w:rStyle w:val="Hyperlink"/>
                <w:noProof/>
              </w:rPr>
              <w:t>Our Suggested Design:</w:t>
            </w:r>
            <w:r w:rsidR="00015FC9">
              <w:rPr>
                <w:noProof/>
                <w:webHidden/>
              </w:rPr>
              <w:tab/>
            </w:r>
            <w:r w:rsidR="00015FC9">
              <w:rPr>
                <w:noProof/>
                <w:webHidden/>
              </w:rPr>
              <w:fldChar w:fldCharType="begin"/>
            </w:r>
            <w:r w:rsidR="00015FC9">
              <w:rPr>
                <w:noProof/>
                <w:webHidden/>
              </w:rPr>
              <w:instrText xml:space="preserve"> PAGEREF _Toc111211687 \h </w:instrText>
            </w:r>
            <w:r w:rsidR="00015FC9">
              <w:rPr>
                <w:noProof/>
                <w:webHidden/>
              </w:rPr>
            </w:r>
            <w:r w:rsidR="00015FC9">
              <w:rPr>
                <w:noProof/>
                <w:webHidden/>
              </w:rPr>
              <w:fldChar w:fldCharType="separate"/>
            </w:r>
            <w:r w:rsidR="00015FC9">
              <w:rPr>
                <w:noProof/>
                <w:webHidden/>
              </w:rPr>
              <w:t>8</w:t>
            </w:r>
            <w:r w:rsidR="00015FC9">
              <w:rPr>
                <w:noProof/>
                <w:webHidden/>
              </w:rPr>
              <w:fldChar w:fldCharType="end"/>
            </w:r>
          </w:hyperlink>
        </w:p>
        <w:p w14:paraId="378F5B35" w14:textId="483EFB16" w:rsidR="00015FC9" w:rsidRDefault="00000000">
          <w:pPr>
            <w:pStyle w:val="TOC1"/>
            <w:rPr>
              <w:rFonts w:eastAsiaTheme="minorEastAsia"/>
              <w:noProof/>
              <w:lang w:bidi="ar-SA"/>
            </w:rPr>
          </w:pPr>
          <w:hyperlink w:anchor="_Toc111211688" w:history="1">
            <w:r w:rsidR="00015FC9" w:rsidRPr="002D3FA0">
              <w:rPr>
                <w:rStyle w:val="Hyperlink"/>
                <w:noProof/>
              </w:rPr>
              <w:t>3.4.</w:t>
            </w:r>
            <w:r w:rsidR="00015FC9">
              <w:rPr>
                <w:rFonts w:eastAsiaTheme="minorEastAsia"/>
                <w:noProof/>
                <w:lang w:bidi="ar-SA"/>
              </w:rPr>
              <w:tab/>
            </w:r>
            <w:r w:rsidR="00015FC9" w:rsidRPr="002D3FA0">
              <w:rPr>
                <w:rStyle w:val="Hyperlink"/>
                <w:noProof/>
              </w:rPr>
              <w:t>Enhanced Design:</w:t>
            </w:r>
            <w:r w:rsidR="00015FC9">
              <w:rPr>
                <w:noProof/>
                <w:webHidden/>
              </w:rPr>
              <w:tab/>
            </w:r>
            <w:r w:rsidR="00015FC9">
              <w:rPr>
                <w:noProof/>
                <w:webHidden/>
              </w:rPr>
              <w:fldChar w:fldCharType="begin"/>
            </w:r>
            <w:r w:rsidR="00015FC9">
              <w:rPr>
                <w:noProof/>
                <w:webHidden/>
              </w:rPr>
              <w:instrText xml:space="preserve"> PAGEREF _Toc111211688 \h </w:instrText>
            </w:r>
            <w:r w:rsidR="00015FC9">
              <w:rPr>
                <w:noProof/>
                <w:webHidden/>
              </w:rPr>
            </w:r>
            <w:r w:rsidR="00015FC9">
              <w:rPr>
                <w:noProof/>
                <w:webHidden/>
              </w:rPr>
              <w:fldChar w:fldCharType="separate"/>
            </w:r>
            <w:r w:rsidR="00015FC9">
              <w:rPr>
                <w:noProof/>
                <w:webHidden/>
              </w:rPr>
              <w:t>9</w:t>
            </w:r>
            <w:r w:rsidR="00015FC9">
              <w:rPr>
                <w:noProof/>
                <w:webHidden/>
              </w:rPr>
              <w:fldChar w:fldCharType="end"/>
            </w:r>
          </w:hyperlink>
        </w:p>
        <w:p w14:paraId="11AABFA5" w14:textId="58A4570B" w:rsidR="00015FC9" w:rsidRDefault="00000000">
          <w:pPr>
            <w:pStyle w:val="TOC1"/>
            <w:tabs>
              <w:tab w:val="left" w:pos="880"/>
            </w:tabs>
            <w:rPr>
              <w:rFonts w:eastAsiaTheme="minorEastAsia"/>
              <w:noProof/>
              <w:lang w:bidi="ar-SA"/>
            </w:rPr>
          </w:pPr>
          <w:hyperlink w:anchor="_Toc111211689" w:history="1">
            <w:r w:rsidR="00015FC9" w:rsidRPr="002D3FA0">
              <w:rPr>
                <w:rStyle w:val="Hyperlink"/>
                <w:noProof/>
              </w:rPr>
              <w:t>3.4.1.</w:t>
            </w:r>
            <w:r w:rsidR="00015FC9">
              <w:rPr>
                <w:rFonts w:eastAsiaTheme="minorEastAsia"/>
                <w:noProof/>
                <w:lang w:bidi="ar-SA"/>
              </w:rPr>
              <w:tab/>
            </w:r>
            <w:r w:rsidR="00015FC9" w:rsidRPr="002D3FA0">
              <w:rPr>
                <w:rStyle w:val="Hyperlink"/>
                <w:noProof/>
              </w:rPr>
              <w:t>Inter-Block Dependencies issue:</w:t>
            </w:r>
            <w:r w:rsidR="00015FC9">
              <w:rPr>
                <w:noProof/>
                <w:webHidden/>
              </w:rPr>
              <w:tab/>
            </w:r>
            <w:r w:rsidR="00015FC9">
              <w:rPr>
                <w:noProof/>
                <w:webHidden/>
              </w:rPr>
              <w:fldChar w:fldCharType="begin"/>
            </w:r>
            <w:r w:rsidR="00015FC9">
              <w:rPr>
                <w:noProof/>
                <w:webHidden/>
              </w:rPr>
              <w:instrText xml:space="preserve"> PAGEREF _Toc111211689 \h </w:instrText>
            </w:r>
            <w:r w:rsidR="00015FC9">
              <w:rPr>
                <w:noProof/>
                <w:webHidden/>
              </w:rPr>
            </w:r>
            <w:r w:rsidR="00015FC9">
              <w:rPr>
                <w:noProof/>
                <w:webHidden/>
              </w:rPr>
              <w:fldChar w:fldCharType="separate"/>
            </w:r>
            <w:r w:rsidR="00015FC9">
              <w:rPr>
                <w:noProof/>
                <w:webHidden/>
              </w:rPr>
              <w:t>9</w:t>
            </w:r>
            <w:r w:rsidR="00015FC9">
              <w:rPr>
                <w:noProof/>
                <w:webHidden/>
              </w:rPr>
              <w:fldChar w:fldCharType="end"/>
            </w:r>
          </w:hyperlink>
        </w:p>
        <w:p w14:paraId="5E86EA0B" w14:textId="72F9424B" w:rsidR="00015FC9" w:rsidRDefault="00000000">
          <w:pPr>
            <w:pStyle w:val="TOC1"/>
            <w:tabs>
              <w:tab w:val="left" w:pos="880"/>
            </w:tabs>
            <w:rPr>
              <w:rFonts w:eastAsiaTheme="minorEastAsia"/>
              <w:noProof/>
              <w:lang w:bidi="ar-SA"/>
            </w:rPr>
          </w:pPr>
          <w:hyperlink w:anchor="_Toc111211690" w:history="1">
            <w:r w:rsidR="00015FC9" w:rsidRPr="002D3FA0">
              <w:rPr>
                <w:rStyle w:val="Hyperlink"/>
                <w:noProof/>
              </w:rPr>
              <w:t>3.4.2.</w:t>
            </w:r>
            <w:r w:rsidR="00015FC9">
              <w:rPr>
                <w:rFonts w:eastAsiaTheme="minorEastAsia"/>
                <w:noProof/>
                <w:lang w:bidi="ar-SA"/>
              </w:rPr>
              <w:tab/>
            </w:r>
            <w:r w:rsidR="00015FC9" w:rsidRPr="002D3FA0">
              <w:rPr>
                <w:rStyle w:val="Hyperlink"/>
                <w:noProof/>
              </w:rPr>
              <w:t>Strided values:</w:t>
            </w:r>
            <w:r w:rsidR="00015FC9">
              <w:rPr>
                <w:noProof/>
                <w:webHidden/>
              </w:rPr>
              <w:tab/>
            </w:r>
            <w:r w:rsidR="00015FC9">
              <w:rPr>
                <w:noProof/>
                <w:webHidden/>
              </w:rPr>
              <w:fldChar w:fldCharType="begin"/>
            </w:r>
            <w:r w:rsidR="00015FC9">
              <w:rPr>
                <w:noProof/>
                <w:webHidden/>
              </w:rPr>
              <w:instrText xml:space="preserve"> PAGEREF _Toc111211690 \h </w:instrText>
            </w:r>
            <w:r w:rsidR="00015FC9">
              <w:rPr>
                <w:noProof/>
                <w:webHidden/>
              </w:rPr>
            </w:r>
            <w:r w:rsidR="00015FC9">
              <w:rPr>
                <w:noProof/>
                <w:webHidden/>
              </w:rPr>
              <w:fldChar w:fldCharType="separate"/>
            </w:r>
            <w:r w:rsidR="00015FC9">
              <w:rPr>
                <w:noProof/>
                <w:webHidden/>
              </w:rPr>
              <w:t>9</w:t>
            </w:r>
            <w:r w:rsidR="00015FC9">
              <w:rPr>
                <w:noProof/>
                <w:webHidden/>
              </w:rPr>
              <w:fldChar w:fldCharType="end"/>
            </w:r>
          </w:hyperlink>
        </w:p>
        <w:p w14:paraId="78CD7E4F" w14:textId="716015E6" w:rsidR="00015FC9" w:rsidRDefault="00000000">
          <w:pPr>
            <w:pStyle w:val="TOC1"/>
            <w:rPr>
              <w:rFonts w:eastAsiaTheme="minorEastAsia"/>
              <w:noProof/>
              <w:lang w:bidi="ar-SA"/>
            </w:rPr>
          </w:pPr>
          <w:hyperlink w:anchor="_Toc111211691" w:history="1">
            <w:r w:rsidR="00015FC9" w:rsidRPr="002D3FA0">
              <w:rPr>
                <w:rStyle w:val="Hyperlink"/>
                <w:noProof/>
              </w:rPr>
              <w:t>4.</w:t>
            </w:r>
            <w:r w:rsidR="00015FC9">
              <w:rPr>
                <w:rFonts w:eastAsiaTheme="minorEastAsia"/>
                <w:noProof/>
                <w:lang w:bidi="ar-SA"/>
              </w:rPr>
              <w:tab/>
            </w:r>
            <w:r w:rsidR="00015FC9" w:rsidRPr="002D3FA0">
              <w:rPr>
                <w:rStyle w:val="Hyperlink"/>
                <w:noProof/>
              </w:rPr>
              <w:t>Instructions to Value-Predict:</w:t>
            </w:r>
            <w:r w:rsidR="00015FC9">
              <w:rPr>
                <w:noProof/>
                <w:webHidden/>
              </w:rPr>
              <w:tab/>
            </w:r>
            <w:r w:rsidR="00015FC9">
              <w:rPr>
                <w:noProof/>
                <w:webHidden/>
              </w:rPr>
              <w:fldChar w:fldCharType="begin"/>
            </w:r>
            <w:r w:rsidR="00015FC9">
              <w:rPr>
                <w:noProof/>
                <w:webHidden/>
              </w:rPr>
              <w:instrText xml:space="preserve"> PAGEREF _Toc111211691 \h </w:instrText>
            </w:r>
            <w:r w:rsidR="00015FC9">
              <w:rPr>
                <w:noProof/>
                <w:webHidden/>
              </w:rPr>
            </w:r>
            <w:r w:rsidR="00015FC9">
              <w:rPr>
                <w:noProof/>
                <w:webHidden/>
              </w:rPr>
              <w:fldChar w:fldCharType="separate"/>
            </w:r>
            <w:r w:rsidR="00015FC9">
              <w:rPr>
                <w:noProof/>
                <w:webHidden/>
              </w:rPr>
              <w:t>11</w:t>
            </w:r>
            <w:r w:rsidR="00015FC9">
              <w:rPr>
                <w:noProof/>
                <w:webHidden/>
              </w:rPr>
              <w:fldChar w:fldCharType="end"/>
            </w:r>
          </w:hyperlink>
        </w:p>
        <w:p w14:paraId="7E73A67D" w14:textId="1EA9483F" w:rsidR="00015FC9" w:rsidRDefault="00000000">
          <w:pPr>
            <w:pStyle w:val="TOC1"/>
            <w:rPr>
              <w:rFonts w:eastAsiaTheme="minorEastAsia"/>
              <w:noProof/>
              <w:lang w:bidi="ar-SA"/>
            </w:rPr>
          </w:pPr>
          <w:hyperlink w:anchor="_Toc111211692" w:history="1">
            <w:r w:rsidR="00015FC9" w:rsidRPr="002D3FA0">
              <w:rPr>
                <w:rStyle w:val="Hyperlink"/>
                <w:noProof/>
              </w:rPr>
              <w:t>4.1.</w:t>
            </w:r>
            <w:r w:rsidR="00015FC9">
              <w:rPr>
                <w:rFonts w:eastAsiaTheme="minorEastAsia"/>
                <w:noProof/>
                <w:lang w:bidi="ar-SA"/>
              </w:rPr>
              <w:tab/>
            </w:r>
            <w:r w:rsidR="00015FC9" w:rsidRPr="002D3FA0">
              <w:rPr>
                <w:rStyle w:val="Hyperlink"/>
                <w:noProof/>
              </w:rPr>
              <w:t>Focused Value Prediction Paper:</w:t>
            </w:r>
            <w:r w:rsidR="00015FC9">
              <w:rPr>
                <w:noProof/>
                <w:webHidden/>
              </w:rPr>
              <w:tab/>
            </w:r>
            <w:r w:rsidR="00015FC9">
              <w:rPr>
                <w:noProof/>
                <w:webHidden/>
              </w:rPr>
              <w:fldChar w:fldCharType="begin"/>
            </w:r>
            <w:r w:rsidR="00015FC9">
              <w:rPr>
                <w:noProof/>
                <w:webHidden/>
              </w:rPr>
              <w:instrText xml:space="preserve"> PAGEREF _Toc111211692 \h </w:instrText>
            </w:r>
            <w:r w:rsidR="00015FC9">
              <w:rPr>
                <w:noProof/>
                <w:webHidden/>
              </w:rPr>
            </w:r>
            <w:r w:rsidR="00015FC9">
              <w:rPr>
                <w:noProof/>
                <w:webHidden/>
              </w:rPr>
              <w:fldChar w:fldCharType="separate"/>
            </w:r>
            <w:r w:rsidR="00015FC9">
              <w:rPr>
                <w:noProof/>
                <w:webHidden/>
              </w:rPr>
              <w:t>11</w:t>
            </w:r>
            <w:r w:rsidR="00015FC9">
              <w:rPr>
                <w:noProof/>
                <w:webHidden/>
              </w:rPr>
              <w:fldChar w:fldCharType="end"/>
            </w:r>
          </w:hyperlink>
        </w:p>
        <w:p w14:paraId="35C70B1D" w14:textId="2791B523" w:rsidR="00015FC9" w:rsidRDefault="00000000">
          <w:pPr>
            <w:pStyle w:val="TOC1"/>
            <w:rPr>
              <w:rFonts w:eastAsiaTheme="minorEastAsia"/>
              <w:noProof/>
              <w:lang w:bidi="ar-SA"/>
            </w:rPr>
          </w:pPr>
          <w:hyperlink w:anchor="_Toc111211693" w:history="1">
            <w:r w:rsidR="00015FC9" w:rsidRPr="002D3FA0">
              <w:rPr>
                <w:rStyle w:val="Hyperlink"/>
                <w:noProof/>
              </w:rPr>
              <w:t>4.2.</w:t>
            </w:r>
            <w:r w:rsidR="00015FC9">
              <w:rPr>
                <w:rFonts w:eastAsiaTheme="minorEastAsia"/>
                <w:noProof/>
                <w:lang w:bidi="ar-SA"/>
              </w:rPr>
              <w:tab/>
            </w:r>
            <w:r w:rsidR="00015FC9" w:rsidRPr="002D3FA0">
              <w:rPr>
                <w:rStyle w:val="Hyperlink"/>
                <w:noProof/>
              </w:rPr>
              <w:t>BeBoP Paper:</w:t>
            </w:r>
            <w:r w:rsidR="00015FC9">
              <w:rPr>
                <w:noProof/>
                <w:webHidden/>
              </w:rPr>
              <w:tab/>
            </w:r>
            <w:r w:rsidR="00015FC9">
              <w:rPr>
                <w:noProof/>
                <w:webHidden/>
              </w:rPr>
              <w:fldChar w:fldCharType="begin"/>
            </w:r>
            <w:r w:rsidR="00015FC9">
              <w:rPr>
                <w:noProof/>
                <w:webHidden/>
              </w:rPr>
              <w:instrText xml:space="preserve"> PAGEREF _Toc111211693 \h </w:instrText>
            </w:r>
            <w:r w:rsidR="00015FC9">
              <w:rPr>
                <w:noProof/>
                <w:webHidden/>
              </w:rPr>
            </w:r>
            <w:r w:rsidR="00015FC9">
              <w:rPr>
                <w:noProof/>
                <w:webHidden/>
              </w:rPr>
              <w:fldChar w:fldCharType="separate"/>
            </w:r>
            <w:r w:rsidR="00015FC9">
              <w:rPr>
                <w:noProof/>
                <w:webHidden/>
              </w:rPr>
              <w:t>11</w:t>
            </w:r>
            <w:r w:rsidR="00015FC9">
              <w:rPr>
                <w:noProof/>
                <w:webHidden/>
              </w:rPr>
              <w:fldChar w:fldCharType="end"/>
            </w:r>
          </w:hyperlink>
        </w:p>
        <w:p w14:paraId="30021B32" w14:textId="57F8EBFD" w:rsidR="00015FC9" w:rsidRDefault="00000000">
          <w:pPr>
            <w:pStyle w:val="TOC1"/>
            <w:rPr>
              <w:rFonts w:eastAsiaTheme="minorEastAsia"/>
              <w:noProof/>
              <w:lang w:bidi="ar-SA"/>
            </w:rPr>
          </w:pPr>
          <w:hyperlink w:anchor="_Toc111211694" w:history="1">
            <w:r w:rsidR="00015FC9" w:rsidRPr="002D3FA0">
              <w:rPr>
                <w:rStyle w:val="Hyperlink"/>
                <w:noProof/>
              </w:rPr>
              <w:t>5.</w:t>
            </w:r>
            <w:r w:rsidR="00015FC9">
              <w:rPr>
                <w:rFonts w:eastAsiaTheme="minorEastAsia"/>
                <w:noProof/>
                <w:lang w:bidi="ar-SA"/>
              </w:rPr>
              <w:tab/>
            </w:r>
            <w:r w:rsidR="00015FC9" w:rsidRPr="002D3FA0">
              <w:rPr>
                <w:rStyle w:val="Hyperlink"/>
                <w:noProof/>
              </w:rPr>
              <w:t>Training Phase:</w:t>
            </w:r>
            <w:r w:rsidR="00015FC9">
              <w:rPr>
                <w:noProof/>
                <w:webHidden/>
              </w:rPr>
              <w:tab/>
            </w:r>
            <w:r w:rsidR="00015FC9">
              <w:rPr>
                <w:noProof/>
                <w:webHidden/>
              </w:rPr>
              <w:fldChar w:fldCharType="begin"/>
            </w:r>
            <w:r w:rsidR="00015FC9">
              <w:rPr>
                <w:noProof/>
                <w:webHidden/>
              </w:rPr>
              <w:instrText xml:space="preserve"> PAGEREF _Toc111211694 \h </w:instrText>
            </w:r>
            <w:r w:rsidR="00015FC9">
              <w:rPr>
                <w:noProof/>
                <w:webHidden/>
              </w:rPr>
            </w:r>
            <w:r w:rsidR="00015FC9">
              <w:rPr>
                <w:noProof/>
                <w:webHidden/>
              </w:rPr>
              <w:fldChar w:fldCharType="separate"/>
            </w:r>
            <w:r w:rsidR="00015FC9">
              <w:rPr>
                <w:noProof/>
                <w:webHidden/>
              </w:rPr>
              <w:t>12</w:t>
            </w:r>
            <w:r w:rsidR="00015FC9">
              <w:rPr>
                <w:noProof/>
                <w:webHidden/>
              </w:rPr>
              <w:fldChar w:fldCharType="end"/>
            </w:r>
          </w:hyperlink>
        </w:p>
        <w:p w14:paraId="5BDA27D3" w14:textId="4193099E" w:rsidR="00015FC9" w:rsidRDefault="00000000">
          <w:pPr>
            <w:pStyle w:val="TOC1"/>
            <w:rPr>
              <w:rFonts w:eastAsiaTheme="minorEastAsia"/>
              <w:noProof/>
              <w:lang w:bidi="ar-SA"/>
            </w:rPr>
          </w:pPr>
          <w:hyperlink w:anchor="_Toc111211695" w:history="1">
            <w:r w:rsidR="00015FC9" w:rsidRPr="002D3FA0">
              <w:rPr>
                <w:rStyle w:val="Hyperlink"/>
                <w:noProof/>
              </w:rPr>
              <w:t>6.</w:t>
            </w:r>
            <w:r w:rsidR="00015FC9">
              <w:rPr>
                <w:rFonts w:eastAsiaTheme="minorEastAsia"/>
                <w:noProof/>
                <w:lang w:bidi="ar-SA"/>
              </w:rPr>
              <w:tab/>
            </w:r>
            <w:r w:rsidR="00015FC9" w:rsidRPr="002D3FA0">
              <w:rPr>
                <w:rStyle w:val="Hyperlink"/>
                <w:noProof/>
              </w:rPr>
              <w:t>Meetings Videos:</w:t>
            </w:r>
            <w:r w:rsidR="00015FC9">
              <w:rPr>
                <w:noProof/>
                <w:webHidden/>
              </w:rPr>
              <w:tab/>
            </w:r>
            <w:r w:rsidR="00015FC9">
              <w:rPr>
                <w:noProof/>
                <w:webHidden/>
              </w:rPr>
              <w:fldChar w:fldCharType="begin"/>
            </w:r>
            <w:r w:rsidR="00015FC9">
              <w:rPr>
                <w:noProof/>
                <w:webHidden/>
              </w:rPr>
              <w:instrText xml:space="preserve"> PAGEREF _Toc111211695 \h </w:instrText>
            </w:r>
            <w:r w:rsidR="00015FC9">
              <w:rPr>
                <w:noProof/>
                <w:webHidden/>
              </w:rPr>
            </w:r>
            <w:r w:rsidR="00015FC9">
              <w:rPr>
                <w:noProof/>
                <w:webHidden/>
              </w:rPr>
              <w:fldChar w:fldCharType="separate"/>
            </w:r>
            <w:r w:rsidR="00015FC9">
              <w:rPr>
                <w:noProof/>
                <w:webHidden/>
              </w:rPr>
              <w:t>14</w:t>
            </w:r>
            <w:r w:rsidR="00015FC9">
              <w:rPr>
                <w:noProof/>
                <w:webHidden/>
              </w:rPr>
              <w:fldChar w:fldCharType="end"/>
            </w:r>
          </w:hyperlink>
        </w:p>
        <w:p w14:paraId="19996953" w14:textId="31CBEDD4" w:rsidR="007817CD" w:rsidRDefault="007817CD">
          <w:r>
            <w:rPr>
              <w:b/>
              <w:bCs/>
              <w:noProof/>
            </w:rPr>
            <w:fldChar w:fldCharType="end"/>
          </w:r>
        </w:p>
      </w:sdtContent>
    </w:sdt>
    <w:p w14:paraId="775D717E" w14:textId="56D7E802" w:rsidR="007817CD" w:rsidRDefault="007817CD" w:rsidP="007817CD"/>
    <w:p w14:paraId="33EC6AAC" w14:textId="0FC50913" w:rsidR="007817CD" w:rsidRDefault="007817CD" w:rsidP="007817CD"/>
    <w:p w14:paraId="14F9E769" w14:textId="522F61E3" w:rsidR="007817CD" w:rsidRDefault="007817CD" w:rsidP="007817CD"/>
    <w:p w14:paraId="7ECB2AE3" w14:textId="5339361B" w:rsidR="007817CD" w:rsidRDefault="007817CD" w:rsidP="007817CD"/>
    <w:p w14:paraId="54DD9C86" w14:textId="54CA9E0A" w:rsidR="007817CD" w:rsidRDefault="007817CD" w:rsidP="007817CD"/>
    <w:p w14:paraId="7C1DCBE8" w14:textId="1E24812A" w:rsidR="007817CD" w:rsidRDefault="007817CD" w:rsidP="007817CD"/>
    <w:p w14:paraId="600817A1" w14:textId="77777777" w:rsidR="003D0BD2" w:rsidRPr="007817CD" w:rsidRDefault="003D0BD2" w:rsidP="007817CD"/>
    <w:p w14:paraId="52F6D5ED" w14:textId="6C37BA12" w:rsidR="007817CD" w:rsidRDefault="00D8653E" w:rsidP="007817CD">
      <w:pPr>
        <w:pStyle w:val="Heading1"/>
        <w:numPr>
          <w:ilvl w:val="0"/>
          <w:numId w:val="9"/>
        </w:numPr>
      </w:pPr>
      <w:bookmarkStart w:id="0" w:name="_Toc111211676"/>
      <w:proofErr w:type="spellStart"/>
      <w:r w:rsidRPr="008E5A22">
        <w:lastRenderedPageBreak/>
        <w:t>u</w:t>
      </w:r>
      <w:r w:rsidR="00D84CFC">
        <w:rPr>
          <w:rFonts w:hint="cs"/>
        </w:rPr>
        <w:t>O</w:t>
      </w:r>
      <w:r w:rsidRPr="008E5A22">
        <w:t>p</w:t>
      </w:r>
      <w:proofErr w:type="spellEnd"/>
      <w:r w:rsidRPr="008E5A22">
        <w:t xml:space="preserve"> Cache:</w:t>
      </w:r>
      <w:bookmarkEnd w:id="0"/>
    </w:p>
    <w:p w14:paraId="47C19D5B" w14:textId="13843BCD" w:rsidR="008E5A22" w:rsidRPr="007817CD" w:rsidRDefault="008E5A22" w:rsidP="007817CD">
      <w:pPr>
        <w:pStyle w:val="Heading1"/>
        <w:numPr>
          <w:ilvl w:val="1"/>
          <w:numId w:val="9"/>
        </w:numPr>
      </w:pPr>
      <w:bookmarkStart w:id="1" w:name="_Toc111211677"/>
      <w:r>
        <w:t>Structure:</w:t>
      </w:r>
      <w:bookmarkEnd w:id="1"/>
    </w:p>
    <w:p w14:paraId="6EEAE52C" w14:textId="1C58A33D" w:rsidR="00D8653E" w:rsidRDefault="00D8653E" w:rsidP="0037230B">
      <w:r>
        <w:t xml:space="preserve">Each </w:t>
      </w:r>
      <w:r w:rsidR="002C5579" w:rsidRPr="0007533D">
        <w:rPr>
          <w:b/>
          <w:bCs/>
        </w:rPr>
        <w:t>Basic Block</w:t>
      </w:r>
      <w:r w:rsidR="009D43F1">
        <w:rPr>
          <w:b/>
          <w:bCs/>
        </w:rPr>
        <w:t xml:space="preserve"> (BB)</w:t>
      </w:r>
      <w:r w:rsidR="00630CD1">
        <w:rPr>
          <w:b/>
          <w:bCs/>
        </w:rPr>
        <w:t>/</w:t>
      </w:r>
      <w:r w:rsidR="0037230B">
        <w:rPr>
          <w:b/>
          <w:bCs/>
        </w:rPr>
        <w:t>C</w:t>
      </w:r>
      <w:r w:rsidR="00630CD1">
        <w:rPr>
          <w:b/>
          <w:bCs/>
        </w:rPr>
        <w:t xml:space="preserve">ache </w:t>
      </w:r>
      <w:r w:rsidR="0037230B">
        <w:rPr>
          <w:b/>
          <w:bCs/>
        </w:rPr>
        <w:t>L</w:t>
      </w:r>
      <w:r w:rsidR="00630CD1">
        <w:rPr>
          <w:b/>
          <w:bCs/>
        </w:rPr>
        <w:t>ine</w:t>
      </w:r>
      <w:r w:rsidR="0037230B">
        <w:rPr>
          <w:b/>
          <w:bCs/>
        </w:rPr>
        <w:t xml:space="preserve"> </w:t>
      </w:r>
      <w:r>
        <w:t>has:</w:t>
      </w:r>
    </w:p>
    <w:p w14:paraId="5698A447" w14:textId="77777777" w:rsidR="00D8653E" w:rsidRPr="0007533D" w:rsidRDefault="00D8653E" w:rsidP="00D8653E">
      <w:pPr>
        <w:pStyle w:val="ListParagraph"/>
        <w:numPr>
          <w:ilvl w:val="0"/>
          <w:numId w:val="2"/>
        </w:numPr>
        <w:rPr>
          <w:b/>
          <w:bCs/>
        </w:rPr>
      </w:pPr>
      <w:r w:rsidRPr="0007533D">
        <w:rPr>
          <w:b/>
          <w:bCs/>
        </w:rPr>
        <w:t>One Entry</w:t>
      </w:r>
    </w:p>
    <w:p w14:paraId="7D6D9C40" w14:textId="77777777" w:rsidR="00D8653E" w:rsidRPr="0007533D" w:rsidRDefault="00D8653E" w:rsidP="00D8653E">
      <w:pPr>
        <w:pStyle w:val="ListParagraph"/>
        <w:numPr>
          <w:ilvl w:val="0"/>
          <w:numId w:val="2"/>
        </w:numPr>
        <w:rPr>
          <w:b/>
          <w:bCs/>
        </w:rPr>
      </w:pPr>
      <w:r w:rsidRPr="0007533D">
        <w:rPr>
          <w:b/>
          <w:bCs/>
        </w:rPr>
        <w:t>One Exit</w:t>
      </w:r>
    </w:p>
    <w:p w14:paraId="6992F32D" w14:textId="54086AAB" w:rsidR="00D8653E" w:rsidRPr="00D8653E" w:rsidRDefault="00D8653E" w:rsidP="00D8653E">
      <w:pPr>
        <w:pStyle w:val="ListParagraph"/>
        <w:numPr>
          <w:ilvl w:val="0"/>
          <w:numId w:val="2"/>
        </w:numPr>
      </w:pPr>
      <w:r w:rsidRPr="0007533D">
        <w:rPr>
          <w:b/>
          <w:bCs/>
        </w:rPr>
        <w:t>Fixed maximum size</w:t>
      </w:r>
      <w:r>
        <w:t xml:space="preserve"> (can hold up to 8 </w:t>
      </w:r>
      <w:proofErr w:type="spellStart"/>
      <w:r>
        <w:t>uOps</w:t>
      </w:r>
      <w:proofErr w:type="spellEnd"/>
      <w:r>
        <w:t xml:space="preserve"> for example)</w:t>
      </w:r>
      <w:r w:rsidR="007F3F84">
        <w:t>. We need two lengths: one for #uOps and one for #x86_instructions.</w:t>
      </w:r>
    </w:p>
    <w:p w14:paraId="0AEE051C" w14:textId="7F9CD19F" w:rsidR="00D8653E" w:rsidRDefault="00245226" w:rsidP="00D8653E">
      <w:r>
        <w:t xml:space="preserve">If an x86 instruction is decoded into multiple </w:t>
      </w:r>
      <w:proofErr w:type="spellStart"/>
      <w:r>
        <w:t>uOps</w:t>
      </w:r>
      <w:proofErr w:type="spellEnd"/>
      <w:r>
        <w:t xml:space="preserve">, then all of them need to be in the same basic block. This can create </w:t>
      </w:r>
      <w:r w:rsidR="007B2C5D">
        <w:t>“gaps” in the basic block, but we live with that.</w:t>
      </w:r>
      <w:r w:rsidR="00336B6C">
        <w:t xml:space="preserve"> In this case a basic block will be spread across multiple cache lines. </w:t>
      </w:r>
    </w:p>
    <w:p w14:paraId="083B14E8" w14:textId="60AC57B1" w:rsidR="00574091" w:rsidRPr="00245226" w:rsidRDefault="00574091" w:rsidP="00D8653E">
      <w:r>
        <w:t xml:space="preserve">Each line of the </w:t>
      </w:r>
      <w:proofErr w:type="spellStart"/>
      <w:r>
        <w:t>uOp</w:t>
      </w:r>
      <w:proofErr w:type="spellEnd"/>
      <w:r>
        <w:t xml:space="preserve"> cache has a </w:t>
      </w:r>
      <w:r w:rsidRPr="0007533D">
        <w:rPr>
          <w:b/>
          <w:bCs/>
        </w:rPr>
        <w:t>tag</w:t>
      </w:r>
      <w:r>
        <w:t xml:space="preserve"> which </w:t>
      </w:r>
      <w:r w:rsidR="00E84AC1">
        <w:t>implies the x86 entry instruction address,</w:t>
      </w:r>
      <w:r w:rsidR="00855438">
        <w:t xml:space="preserve"> </w:t>
      </w:r>
      <w:r w:rsidR="00E84AC1">
        <w:t>the x86 exit instruction of the basic block</w:t>
      </w:r>
      <w:r w:rsidR="00855438">
        <w:t>, and the maximum length/size of the line</w:t>
      </w:r>
      <w:r w:rsidR="00E84AC1">
        <w:t>.</w:t>
      </w:r>
    </w:p>
    <w:p w14:paraId="7B35F758" w14:textId="27BA62B6" w:rsidR="00D8653E" w:rsidRPr="00435D09" w:rsidRDefault="00435D09" w:rsidP="00D8653E">
      <w:pPr>
        <w:rPr>
          <w:lang w:bidi="ar-LB"/>
        </w:rPr>
      </w:pPr>
      <w:r>
        <w:t xml:space="preserve">If we get to a certain x86 instruction that doesn’t have a basic block which </w:t>
      </w:r>
      <w:r>
        <w:rPr>
          <w:i/>
          <w:iCs/>
        </w:rPr>
        <w:t>starts</w:t>
      </w:r>
      <w:r>
        <w:t xml:space="preserve"> with it</w:t>
      </w:r>
      <w:r w:rsidR="00A339E7">
        <w:t>, then we build a new basic block for it (even if there are basic blocks that include it</w:t>
      </w:r>
      <w:r w:rsidR="004B1939">
        <w:t>. Because a basic block has only one entry).</w:t>
      </w:r>
      <w:r w:rsidR="00276AA4">
        <w:t xml:space="preserve"> We might get basic blocks with overlapping instructions</w:t>
      </w:r>
      <w:r w:rsidR="00EF2CEB">
        <w:t>, but it’s not an issue.</w:t>
      </w:r>
    </w:p>
    <w:p w14:paraId="3514A149" w14:textId="377F75DF" w:rsidR="00D8653E" w:rsidRDefault="009D43F1" w:rsidP="00D8653E">
      <w:pPr>
        <w:rPr>
          <w:u w:val="single"/>
        </w:rPr>
      </w:pPr>
      <w:r>
        <w:rPr>
          <w:noProof/>
          <w:u w:val="single"/>
        </w:rPr>
        <mc:AlternateContent>
          <mc:Choice Requires="wpg">
            <w:drawing>
              <wp:anchor distT="0" distB="0" distL="114300" distR="114300" simplePos="0" relativeHeight="251658240" behindDoc="0" locked="0" layoutInCell="1" allowOverlap="1" wp14:anchorId="64F69863" wp14:editId="6C0DD35D">
                <wp:simplePos x="0" y="0"/>
                <wp:positionH relativeFrom="column">
                  <wp:posOffset>529628</wp:posOffset>
                </wp:positionH>
                <wp:positionV relativeFrom="paragraph">
                  <wp:posOffset>66914</wp:posOffset>
                </wp:positionV>
                <wp:extent cx="4775200" cy="544065"/>
                <wp:effectExtent l="0" t="0" r="25400" b="8890"/>
                <wp:wrapNone/>
                <wp:docPr id="80" name="Group 80"/>
                <wp:cNvGraphicFramePr/>
                <a:graphic xmlns:a="http://schemas.openxmlformats.org/drawingml/2006/main">
                  <a:graphicData uri="http://schemas.microsoft.com/office/word/2010/wordprocessingGroup">
                    <wpg:wgp>
                      <wpg:cNvGrpSpPr/>
                      <wpg:grpSpPr>
                        <a:xfrm>
                          <a:off x="0" y="0"/>
                          <a:ext cx="4775200" cy="544065"/>
                          <a:chOff x="0" y="9054"/>
                          <a:chExt cx="4775200" cy="544065"/>
                        </a:xfrm>
                      </wpg:grpSpPr>
                      <wpg:grpSp>
                        <wpg:cNvPr id="6" name="Group 6"/>
                        <wpg:cNvGrpSpPr/>
                        <wpg:grpSpPr>
                          <a:xfrm>
                            <a:off x="0" y="13581"/>
                            <a:ext cx="4775200" cy="480251"/>
                            <a:chOff x="29122" y="13587"/>
                            <a:chExt cx="3840480" cy="480445"/>
                          </a:xfrm>
                        </wpg:grpSpPr>
                        <wps:wsp>
                          <wps:cNvPr id="1" name="Rectangle 1"/>
                          <wps:cNvSpPr/>
                          <wps:spPr>
                            <a:xfrm>
                              <a:off x="29122" y="15901"/>
                              <a:ext cx="3840480" cy="478131"/>
                            </a:xfrm>
                            <a:prstGeom prst="rect">
                              <a:avLst/>
                            </a:prstGeom>
                          </wps:spPr>
                          <wps:style>
                            <a:lnRef idx="2">
                              <a:schemeClr val="dk1"/>
                            </a:lnRef>
                            <a:fillRef idx="1">
                              <a:schemeClr val="lt1"/>
                            </a:fillRef>
                            <a:effectRef idx="0">
                              <a:schemeClr val="dk1"/>
                            </a:effectRef>
                            <a:fontRef idx="minor">
                              <a:schemeClr val="dk1"/>
                            </a:fontRef>
                          </wps:style>
                          <wps:txbx>
                            <w:txbxContent>
                              <w:p w14:paraId="2A00D134" w14:textId="477DBE77" w:rsidR="00303F8F" w:rsidRDefault="00303F8F"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413467" y="13587"/>
                              <a:ext cx="0" cy="477078"/>
                            </a:xfrm>
                            <a:prstGeom prst="line">
                              <a:avLst/>
                            </a:prstGeom>
                            <a:ln w="38100"/>
                          </wps:spPr>
                          <wps:style>
                            <a:lnRef idx="3">
                              <a:schemeClr val="dk1"/>
                            </a:lnRef>
                            <a:fillRef idx="0">
                              <a:schemeClr val="dk1"/>
                            </a:fillRef>
                            <a:effectRef idx="2">
                              <a:schemeClr val="dk1"/>
                            </a:effectRef>
                            <a:fontRef idx="minor">
                              <a:schemeClr val="tx1"/>
                            </a:fontRef>
                          </wps:style>
                          <wps:bodyPr/>
                        </wps:wsp>
                      </wpg:grpSp>
                      <wpg:grpSp>
                        <wpg:cNvPr id="54" name="Group 54"/>
                        <wpg:cNvGrpSpPr/>
                        <wpg:grpSpPr>
                          <a:xfrm>
                            <a:off x="683537" y="9054"/>
                            <a:ext cx="3381469" cy="493414"/>
                            <a:chOff x="0" y="0"/>
                            <a:chExt cx="3005593" cy="493442"/>
                          </a:xfrm>
                        </wpg:grpSpPr>
                        <wpg:grpSp>
                          <wpg:cNvPr id="51" name="Group 51"/>
                          <wpg:cNvGrpSpPr/>
                          <wpg:grpSpPr>
                            <a:xfrm>
                              <a:off x="0" y="0"/>
                              <a:ext cx="660581" cy="493442"/>
                              <a:chOff x="0" y="0"/>
                              <a:chExt cx="660581" cy="493442"/>
                            </a:xfrm>
                          </wpg:grpSpPr>
                          <wps:wsp>
                            <wps:cNvPr id="17" name="Straight Connector 17"/>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8" name="Straight Connector 18"/>
                            <wps:cNvCnPr/>
                            <wps:spPr>
                              <a:xfrm>
                                <a:off x="174928"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9" name="Straight Connector 19"/>
                            <wps:cNvCnPr/>
                            <wps:spPr>
                              <a:xfrm>
                                <a:off x="341906"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0" name="Straight Connector 20"/>
                            <wps:cNvCnPr/>
                            <wps:spPr>
                              <a:xfrm>
                                <a:off x="516835"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1" name="Straight Connector 21"/>
                            <wps:cNvCnPr/>
                            <wps:spPr>
                              <a:xfrm>
                                <a:off x="660581" y="16557"/>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g:grpSp>
                        <wpg:grpSp>
                          <wpg:cNvPr id="53" name="Group 53"/>
                          <wpg:cNvGrpSpPr/>
                          <wpg:grpSpPr>
                            <a:xfrm>
                              <a:off x="874643" y="0"/>
                              <a:ext cx="2130950" cy="492788"/>
                              <a:chOff x="0" y="0"/>
                              <a:chExt cx="2130950" cy="492788"/>
                            </a:xfrm>
                          </wpg:grpSpPr>
                          <wpg:grpSp>
                            <wpg:cNvPr id="52" name="Group 52"/>
                            <wpg:cNvGrpSpPr/>
                            <wpg:grpSpPr>
                              <a:xfrm>
                                <a:off x="0" y="0"/>
                                <a:ext cx="1057524" cy="492788"/>
                                <a:chOff x="0" y="0"/>
                                <a:chExt cx="1057524" cy="492788"/>
                              </a:xfrm>
                            </wpg:grpSpPr>
                            <wps:wsp>
                              <wps:cNvPr id="22" name="Straight Connector 22"/>
                              <wps:cNvCnPr/>
                              <wps:spPr>
                                <a:xfrm>
                                  <a:off x="0"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30" name="Group 30"/>
                              <wpg:cNvGrpSpPr/>
                              <wpg:grpSpPr>
                                <a:xfrm>
                                  <a:off x="182880" y="0"/>
                                  <a:ext cx="874644" cy="492788"/>
                                  <a:chOff x="0" y="0"/>
                                  <a:chExt cx="874644" cy="492788"/>
                                </a:xfrm>
                              </wpg:grpSpPr>
                              <wps:wsp>
                                <wps:cNvPr id="31" name="Straight Connector 31"/>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2" name="Straight Connector 32"/>
                                <wps:cNvCnPr/>
                                <wps:spPr>
                                  <a:xfrm>
                                    <a:off x="174929"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3" name="Straight Connector 33"/>
                                <wps:cNvCnPr/>
                                <wps:spPr>
                                  <a:xfrm>
                                    <a:off x="341906" y="7952"/>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34" name="Straight Connector 34"/>
                                <wps:cNvCnPr/>
                                <wps:spPr>
                                  <a:xfrm>
                                    <a:off x="516835"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5" name="Straight Connector 35"/>
                                <wps:cNvCnPr/>
                                <wps:spPr>
                                  <a:xfrm>
                                    <a:off x="699715" y="15903"/>
                                    <a:ext cx="0" cy="476885"/>
                                  </a:xfrm>
                                  <a:prstGeom prst="line">
                                    <a:avLst/>
                                  </a:prstGeom>
                                  <a:ln/>
                                </wps:spPr>
                                <wps:style>
                                  <a:lnRef idx="1">
                                    <a:schemeClr val="accent2"/>
                                  </a:lnRef>
                                  <a:fillRef idx="0">
                                    <a:schemeClr val="accent2"/>
                                  </a:fillRef>
                                  <a:effectRef idx="0">
                                    <a:schemeClr val="accent2"/>
                                  </a:effectRef>
                                  <a:fontRef idx="minor">
                                    <a:schemeClr val="tx1"/>
                                  </a:fontRef>
                                </wps:style>
                                <wps:bodyPr/>
                              </wps:wsp>
                              <wps:wsp>
                                <wps:cNvPr id="36" name="Straight Connector 36"/>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g:cNvPr id="44" name="Group 44"/>
                            <wpg:cNvGrpSpPr/>
                            <wpg:grpSpPr>
                              <a:xfrm>
                                <a:off x="1256306" y="0"/>
                                <a:ext cx="874644" cy="492788"/>
                                <a:chOff x="0" y="0"/>
                                <a:chExt cx="874644" cy="492788"/>
                              </a:xfrm>
                            </wpg:grpSpPr>
                            <wps:wsp>
                              <wps:cNvPr id="45" name="Straight Connector 45"/>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6" name="Straight Connector 46"/>
                              <wps:cNvCnPr/>
                              <wps:spPr>
                                <a:xfrm>
                                  <a:off x="174929"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7" name="Straight Connector 47"/>
                              <wps:cNvCnPr/>
                              <wps:spPr>
                                <a:xfrm>
                                  <a:off x="341906"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8" name="Straight Connector 48"/>
                              <wps:cNvCnPr/>
                              <wps:spPr>
                                <a:xfrm>
                                  <a:off x="516835" y="7952"/>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49" name="Straight Connector 49"/>
                              <wps:cNvCnPr/>
                              <wps:spPr>
                                <a:xfrm>
                                  <a:off x="699715"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0" name="Straight Connector 50"/>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s:wsp>
                        <wps:cNvPr id="217" name="Text Box 2"/>
                        <wps:cNvSpPr txBox="1">
                          <a:spLocks noChangeArrowheads="1"/>
                        </wps:cNvSpPr>
                        <wps:spPr bwMode="auto">
                          <a:xfrm>
                            <a:off x="398352" y="289594"/>
                            <a:ext cx="1434973" cy="263525"/>
                          </a:xfrm>
                          <a:prstGeom prst="rect">
                            <a:avLst/>
                          </a:prstGeom>
                          <a:noFill/>
                          <a:ln w="9525">
                            <a:noFill/>
                            <a:miter lim="800000"/>
                            <a:headEnd/>
                            <a:tailEnd/>
                          </a:ln>
                        </wps:spPr>
                        <wps:txbx>
                          <w:txbxContent>
                            <w:p w14:paraId="69D8234A" w14:textId="557CA959" w:rsidR="00303F8F" w:rsidRPr="000E3DE7" w:rsidRDefault="00303F8F">
                              <w:pPr>
                                <w:rPr>
                                  <w:sz w:val="16"/>
                                  <w:szCs w:val="16"/>
                                </w:rPr>
                              </w:pPr>
                              <w:proofErr w:type="spellStart"/>
                              <w:r w:rsidRPr="000E3DE7">
                                <w:rPr>
                                  <w:sz w:val="16"/>
                                  <w:szCs w:val="16"/>
                                </w:rPr>
                                <w:t>uOp</w:t>
                              </w:r>
                              <w:proofErr w:type="spellEnd"/>
                              <w:r>
                                <w:rPr>
                                  <w:sz w:val="16"/>
                                  <w:szCs w:val="16"/>
                                </w:rPr>
                                <w:t xml:space="preserve"> </w:t>
                              </w:r>
                              <w:proofErr w:type="spellStart"/>
                              <w:r>
                                <w:rPr>
                                  <w:sz w:val="16"/>
                                  <w:szCs w:val="16"/>
                                </w:rPr>
                                <w:t>uOp</w:t>
                              </w:r>
                              <w:proofErr w:type="spellEnd"/>
                              <w:r>
                                <w:rPr>
                                  <w:sz w:val="16"/>
                                  <w:szCs w:val="16"/>
                                </w:rPr>
                                <w:t xml:space="preserve"> </w:t>
                              </w:r>
                              <w:proofErr w:type="spellStart"/>
                              <w:r>
                                <w:rPr>
                                  <w:sz w:val="16"/>
                                  <w:szCs w:val="16"/>
                                </w:rPr>
                                <w:t>uOp</w:t>
                              </w:r>
                              <w:proofErr w:type="spellEnd"/>
                              <w:r>
                                <w:rPr>
                                  <w:sz w:val="16"/>
                                  <w:szCs w:val="16"/>
                                </w:rPr>
                                <w:t xml:space="preserve"> </w:t>
                              </w:r>
                              <w:proofErr w:type="spellStart"/>
                              <w:r>
                                <w:rPr>
                                  <w:sz w:val="16"/>
                                  <w:szCs w:val="16"/>
                                </w:rPr>
                                <w:t>uOp</w:t>
                              </w:r>
                              <w:proofErr w:type="spellEnd"/>
                              <w:r>
                                <w:rPr>
                                  <w:sz w:val="16"/>
                                  <w:szCs w:val="16"/>
                                </w:rPr>
                                <w:t xml:space="preserve"> …</w:t>
                              </w:r>
                            </w:p>
                          </w:txbxContent>
                        </wps:txbx>
                        <wps:bodyPr rot="0" vert="horz" wrap="square" lIns="91440" tIns="45720" rIns="91440" bIns="45720" anchor="t" anchorCtr="0">
                          <a:noAutofit/>
                        </wps:bodyPr>
                      </wps:wsp>
                    </wpg:wgp>
                  </a:graphicData>
                </a:graphic>
              </wp:anchor>
            </w:drawing>
          </mc:Choice>
          <mc:Fallback>
            <w:pict>
              <v:group w14:anchorId="64F69863" id="Group 80" o:spid="_x0000_s1026" style="position:absolute;margin-left:41.7pt;margin-top:5.25pt;width:376pt;height:42.85pt;z-index:251658240" coordorigin=",90" coordsize="47752,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">
                <v:group id="Group 6" o:spid="_x0000_s1027" style="position:absolute;top:135;width:47752;height:4803" coordorigin="291,135" coordsize="38404,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 o:spid="_x0000_s1028" style="position:absolute;left:291;top:159;width:38405;height:4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2A00D134" w14:textId="477DBE77" w:rsidR="00303F8F" w:rsidRDefault="00303F8F"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txbxContent>
                    </v:textbox>
                  </v:rect>
                  <v:line id="Straight Connector 3" o:spid="_x0000_s1029" style="position:absolute;visibility:visible;mso-wrap-style:square" from="4134,135" to="4134,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" strokecolor="black [3200]" strokeweight="3pt">
                    <v:stroke joinstyle="miter"/>
                  </v:line>
                </v:group>
                <v:group id="Group 54" o:spid="_x0000_s1030" style="position:absolute;left:6835;top:90;width:33815;height:4934" coordsize="30055,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1" o:spid="_x0000_s1031" style="position:absolute;width:6605;height:4934" coordsize="6605,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17" o:spid="_x0000_s1032"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" strokecolor="#ed7d31 [3205]" strokeweight=".5pt">
                      <v:stroke joinstyle="miter"/>
                    </v:line>
                    <v:line id="Straight Connector 18" o:spid="_x0000_s1033"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" strokecolor="#ed7d31 [3205]" strokeweight=".5pt">
                      <v:stroke joinstyle="miter"/>
                    </v:line>
                    <v:line id="Straight Connector 19" o:spid="_x0000_s1034"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" strokecolor="#ed7d31 [3205]" strokeweight=".5pt">
                      <v:stroke joinstyle="miter"/>
                    </v:line>
                    <v:line id="Straight Connector 20" o:spid="_x0000_s1035"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" strokecolor="#ed7d31 [3205]" strokeweight=".5pt">
                      <v:stroke joinstyle="miter"/>
                    </v:line>
                    <v:line id="Straight Connector 21" o:spid="_x0000_s1036" style="position:absolute;visibility:visible;mso-wrap-style:square" from="6605,165" to="6605,4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" strokecolor="#ed7d31 [3205]" strokeweight="3pt">
                      <v:stroke joinstyle="miter"/>
                    </v:line>
                  </v:group>
                  <v:group id="Group 53" o:spid="_x0000_s1037" style="position:absolute;left:8746;width:21309;height:4927" coordsize="21309,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2" o:spid="_x0000_s1038" style="position:absolute;width:10575;height:4927" coordsize="10575,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22" o:spid="_x0000_s1039" style="position:absolute;visibility:visible;mso-wrap-style:square" from="0,159" to="0,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" strokecolor="#ed7d31 [3205]" strokeweight=".5pt">
                        <v:stroke joinstyle="miter"/>
                      </v:line>
                      <v:group id="Group 30" o:spid="_x0000_s1040" style="position:absolute;left:1828;width:8747;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41"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" strokecolor="#ed7d31 [3205]" strokeweight=".5pt">
                          <v:stroke joinstyle="miter"/>
                        </v:line>
                        <v:line id="Straight Connector 32" o:spid="_x0000_s1042"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" strokecolor="#ed7d31 [3205]" strokeweight=".5pt">
                          <v:stroke joinstyle="miter"/>
                        </v:line>
                        <v:line id="Straight Connector 33" o:spid="_x0000_s1043"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" strokecolor="#ed7d31 [3205]" strokeweight="3pt">
                          <v:stroke joinstyle="miter"/>
                        </v:line>
                        <v:line id="Straight Connector 34" o:spid="_x0000_s1044"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" strokecolor="#ed7d31 [3205]" strokeweight=".5pt">
                          <v:stroke joinstyle="miter"/>
                        </v:line>
                        <v:line id="Straight Connector 35" o:spid="_x0000_s1045"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" strokecolor="#ed7d31 [3205]" strokeweight=".5pt">
                          <v:stroke joinstyle="miter"/>
                        </v:line>
                        <v:line id="Straight Connector 36" o:spid="_x0000_s1046"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" strokecolor="#ed7d31 [3205]" strokeweight=".5pt">
                          <v:stroke joinstyle="miter"/>
                        </v:line>
                      </v:group>
                    </v:group>
                    <v:group id="Group 44" o:spid="_x0000_s1047" style="position:absolute;left:12563;width:8746;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48"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" strokecolor="#ed7d31 [3205]" strokeweight=".5pt">
                        <v:stroke joinstyle="miter"/>
                      </v:line>
                      <v:line id="Straight Connector 46" o:spid="_x0000_s1049"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" strokecolor="#ed7d31 [3205]" strokeweight=".5pt">
                        <v:stroke joinstyle="miter"/>
                      </v:line>
                      <v:line id="Straight Connector 47" o:spid="_x0000_s1050"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" strokecolor="#ed7d31 [3205]" strokeweight=".5pt">
                        <v:stroke joinstyle="miter"/>
                      </v:line>
                      <v:line id="Straight Connector 48" o:spid="_x0000_s1051"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" strokecolor="#ed7d31 [3205]" strokeweight="3pt">
                        <v:stroke joinstyle="miter"/>
                      </v:line>
                      <v:line id="Straight Connector 49" o:spid="_x0000_s1052"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" strokecolor="#ed7d31 [3205]" strokeweight=".5pt">
                        <v:stroke joinstyle="miter"/>
                      </v:line>
                      <v:line id="Straight Connector 50" o:spid="_x0000_s1053"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" strokecolor="#ed7d31 [3205]" strokeweight=".5pt">
                        <v:stroke joinstyle="miter"/>
                      </v:line>
                    </v:group>
                  </v:group>
                </v:group>
                <v:shapetype id="_x0000_t202" coordsize="21600,21600" o:spt="202" path="m,l,21600r21600,l21600,xe">
                  <v:stroke joinstyle="miter"/>
                  <v:path gradientshapeok="t" o:connecttype="rect"/>
                </v:shapetype>
                <v:shape id="_x0000_s1054" type="#_x0000_t202" style="position:absolute;left:3983;top:2895;width:14350;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9D8234A" w14:textId="557CA959" w:rsidR="00303F8F" w:rsidRPr="000E3DE7" w:rsidRDefault="00303F8F">
                        <w:pPr>
                          <w:rPr>
                            <w:sz w:val="16"/>
                            <w:szCs w:val="16"/>
                          </w:rPr>
                        </w:pPr>
                        <w:proofErr w:type="spellStart"/>
                        <w:r w:rsidRPr="000E3DE7">
                          <w:rPr>
                            <w:sz w:val="16"/>
                            <w:szCs w:val="16"/>
                          </w:rPr>
                          <w:t>uOp</w:t>
                        </w:r>
                        <w:proofErr w:type="spellEnd"/>
                        <w:r>
                          <w:rPr>
                            <w:sz w:val="16"/>
                            <w:szCs w:val="16"/>
                          </w:rPr>
                          <w:t xml:space="preserve"> </w:t>
                        </w:r>
                        <w:proofErr w:type="spellStart"/>
                        <w:r>
                          <w:rPr>
                            <w:sz w:val="16"/>
                            <w:szCs w:val="16"/>
                          </w:rPr>
                          <w:t>uOp</w:t>
                        </w:r>
                        <w:proofErr w:type="spellEnd"/>
                        <w:r>
                          <w:rPr>
                            <w:sz w:val="16"/>
                            <w:szCs w:val="16"/>
                          </w:rPr>
                          <w:t xml:space="preserve"> </w:t>
                        </w:r>
                        <w:proofErr w:type="spellStart"/>
                        <w:r>
                          <w:rPr>
                            <w:sz w:val="16"/>
                            <w:szCs w:val="16"/>
                          </w:rPr>
                          <w:t>uOp</w:t>
                        </w:r>
                        <w:proofErr w:type="spellEnd"/>
                        <w:r>
                          <w:rPr>
                            <w:sz w:val="16"/>
                            <w:szCs w:val="16"/>
                          </w:rPr>
                          <w:t xml:space="preserve"> </w:t>
                        </w:r>
                        <w:proofErr w:type="spellStart"/>
                        <w:r>
                          <w:rPr>
                            <w:sz w:val="16"/>
                            <w:szCs w:val="16"/>
                          </w:rPr>
                          <w:t>uOp</w:t>
                        </w:r>
                        <w:proofErr w:type="spellEnd"/>
                        <w:r>
                          <w:rPr>
                            <w:sz w:val="16"/>
                            <w:szCs w:val="16"/>
                          </w:rPr>
                          <w:t xml:space="preserve"> …</w:t>
                        </w:r>
                      </w:p>
                    </w:txbxContent>
                  </v:textbox>
                </v:shape>
              </v:group>
            </w:pict>
          </mc:Fallback>
        </mc:AlternateContent>
      </w:r>
    </w:p>
    <w:p w14:paraId="500268F8" w14:textId="3E370439" w:rsidR="00107C81" w:rsidRDefault="009D43F1" w:rsidP="009D43F1">
      <w:pPr>
        <w:rPr>
          <w:u w:val="single"/>
        </w:rPr>
      </w:pPr>
      <w:r>
        <w:rPr>
          <w:u w:val="single"/>
        </w:rPr>
        <w:t>BB1:</w:t>
      </w:r>
    </w:p>
    <w:p w14:paraId="19654267" w14:textId="2995CCDB" w:rsidR="00107C81" w:rsidRDefault="009D43F1" w:rsidP="00D8653E">
      <w:pPr>
        <w:rPr>
          <w:u w:val="single"/>
        </w:rPr>
      </w:pPr>
      <w:r>
        <w:rPr>
          <w:noProof/>
          <w:u w:val="single"/>
        </w:rPr>
        <mc:AlternateContent>
          <mc:Choice Requires="wpg">
            <w:drawing>
              <wp:anchor distT="0" distB="0" distL="114300" distR="114300" simplePos="0" relativeHeight="251661312" behindDoc="0" locked="0" layoutInCell="1" allowOverlap="1" wp14:anchorId="112BC3F6" wp14:editId="69728E16">
                <wp:simplePos x="0" y="0"/>
                <wp:positionH relativeFrom="column">
                  <wp:posOffset>1498349</wp:posOffset>
                </wp:positionH>
                <wp:positionV relativeFrom="paragraph">
                  <wp:posOffset>20515</wp:posOffset>
                </wp:positionV>
                <wp:extent cx="4517679" cy="566816"/>
                <wp:effectExtent l="0" t="0" r="16510" b="5080"/>
                <wp:wrapNone/>
                <wp:docPr id="81" name="Group 81"/>
                <wp:cNvGraphicFramePr/>
                <a:graphic xmlns:a="http://schemas.openxmlformats.org/drawingml/2006/main">
                  <a:graphicData uri="http://schemas.microsoft.com/office/word/2010/wordprocessingGroup">
                    <wpg:wgp>
                      <wpg:cNvGrpSpPr/>
                      <wpg:grpSpPr>
                        <a:xfrm>
                          <a:off x="0" y="0"/>
                          <a:ext cx="4517679" cy="566816"/>
                          <a:chOff x="0" y="0"/>
                          <a:chExt cx="4517679" cy="566816"/>
                        </a:xfrm>
                      </wpg:grpSpPr>
                      <wpg:grpSp>
                        <wpg:cNvPr id="5" name="Group 5"/>
                        <wpg:cNvGrpSpPr/>
                        <wpg:grpSpPr>
                          <a:xfrm>
                            <a:off x="0" y="18094"/>
                            <a:ext cx="4517679" cy="476898"/>
                            <a:chOff x="0" y="-13"/>
                            <a:chExt cx="3840480" cy="476898"/>
                          </a:xfrm>
                        </wpg:grpSpPr>
                        <wps:wsp>
                          <wps:cNvPr id="2" name="Rectangle 2"/>
                          <wps:cNvSpPr/>
                          <wps:spPr>
                            <a:xfrm>
                              <a:off x="0" y="-13"/>
                              <a:ext cx="3840480" cy="468800"/>
                            </a:xfrm>
                            <a:prstGeom prst="rect">
                              <a:avLst/>
                            </a:prstGeom>
                          </wps:spPr>
                          <wps:style>
                            <a:lnRef idx="2">
                              <a:schemeClr val="dk1"/>
                            </a:lnRef>
                            <a:fillRef idx="1">
                              <a:schemeClr val="lt1"/>
                            </a:fillRef>
                            <a:effectRef idx="0">
                              <a:schemeClr val="dk1"/>
                            </a:effectRef>
                            <a:fontRef idx="minor">
                              <a:schemeClr val="dk1"/>
                            </a:fontRef>
                          </wps:style>
                          <wps:txbx>
                            <w:txbxContent>
                              <w:p w14:paraId="6BF66F2D" w14:textId="1C532BA5" w:rsidR="00303F8F" w:rsidRDefault="00303F8F"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p w14:paraId="388186CE" w14:textId="77777777" w:rsidR="00303F8F" w:rsidRDefault="00303F8F" w:rsidP="00107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381662" y="0"/>
                              <a:ext cx="0" cy="476885"/>
                            </a:xfrm>
                            <a:prstGeom prst="line">
                              <a:avLst/>
                            </a:prstGeom>
                            <a:ln w="38100"/>
                          </wps:spPr>
                          <wps:style>
                            <a:lnRef idx="1">
                              <a:schemeClr val="dk1"/>
                            </a:lnRef>
                            <a:fillRef idx="0">
                              <a:schemeClr val="dk1"/>
                            </a:fillRef>
                            <a:effectRef idx="0">
                              <a:schemeClr val="dk1"/>
                            </a:effectRef>
                            <a:fontRef idx="minor">
                              <a:schemeClr val="tx1"/>
                            </a:fontRef>
                          </wps:style>
                          <wps:bodyPr/>
                        </wps:wsp>
                      </wpg:grpSp>
                      <wpg:grpSp>
                        <wpg:cNvPr id="55" name="Group 55"/>
                        <wpg:cNvGrpSpPr/>
                        <wpg:grpSpPr>
                          <a:xfrm>
                            <a:off x="647322" y="0"/>
                            <a:ext cx="3363363" cy="492760"/>
                            <a:chOff x="0" y="0"/>
                            <a:chExt cx="3005593" cy="492788"/>
                          </a:xfrm>
                        </wpg:grpSpPr>
                        <wpg:grpSp>
                          <wpg:cNvPr id="56" name="Group 56"/>
                          <wpg:cNvGrpSpPr/>
                          <wpg:grpSpPr>
                            <a:xfrm>
                              <a:off x="0" y="0"/>
                              <a:ext cx="702862" cy="492788"/>
                              <a:chOff x="0" y="0"/>
                              <a:chExt cx="702862" cy="492788"/>
                            </a:xfrm>
                          </wpg:grpSpPr>
                          <wps:wsp>
                            <wps:cNvPr id="57" name="Straight Connector 57"/>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8" name="Straight Connector 58"/>
                            <wps:cNvCnPr/>
                            <wps:spPr>
                              <a:xfrm>
                                <a:off x="174928"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9" name="Straight Connector 59"/>
                            <wps:cNvCnPr/>
                            <wps:spPr>
                              <a:xfrm>
                                <a:off x="341906"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0" name="Straight Connector 60"/>
                            <wps:cNvCnPr/>
                            <wps:spPr>
                              <a:xfrm>
                                <a:off x="516835"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1" name="Straight Connector 61"/>
                            <wps:cNvCnPr/>
                            <wps:spPr>
                              <a:xfrm>
                                <a:off x="702862" y="15903"/>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g:grpSp>
                        <wpg:grpSp>
                          <wpg:cNvPr id="62" name="Group 62"/>
                          <wpg:cNvGrpSpPr/>
                          <wpg:grpSpPr>
                            <a:xfrm>
                              <a:off x="874643" y="0"/>
                              <a:ext cx="2130950" cy="492788"/>
                              <a:chOff x="0" y="0"/>
                              <a:chExt cx="2130950" cy="492788"/>
                            </a:xfrm>
                          </wpg:grpSpPr>
                          <wpg:grpSp>
                            <wpg:cNvPr id="63" name="Group 63"/>
                            <wpg:cNvGrpSpPr/>
                            <wpg:grpSpPr>
                              <a:xfrm>
                                <a:off x="0" y="0"/>
                                <a:ext cx="1057524" cy="492788"/>
                                <a:chOff x="0" y="0"/>
                                <a:chExt cx="1057524" cy="492788"/>
                              </a:xfrm>
                            </wpg:grpSpPr>
                            <wps:wsp>
                              <wps:cNvPr id="64" name="Straight Connector 64"/>
                              <wps:cNvCnPr/>
                              <wps:spPr>
                                <a:xfrm>
                                  <a:off x="0"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65" name="Group 65"/>
                              <wpg:cNvGrpSpPr/>
                              <wpg:grpSpPr>
                                <a:xfrm>
                                  <a:off x="182880" y="0"/>
                                  <a:ext cx="874644" cy="492788"/>
                                  <a:chOff x="0" y="0"/>
                                  <a:chExt cx="874644" cy="492788"/>
                                </a:xfrm>
                              </wpg:grpSpPr>
                              <wps:wsp>
                                <wps:cNvPr id="66" name="Straight Connector 66"/>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7" name="Straight Connector 67"/>
                                <wps:cNvCnPr/>
                                <wps:spPr>
                                  <a:xfrm>
                                    <a:off x="174929"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8" name="Straight Connector 68"/>
                                <wps:cNvCnPr/>
                                <wps:spPr>
                                  <a:xfrm>
                                    <a:off x="341906" y="7952"/>
                                    <a:ext cx="0" cy="476885"/>
                                  </a:xfrm>
                                  <a:prstGeom prst="line">
                                    <a:avLst/>
                                  </a:prstGeom>
                                  <a:ln w="38100"/>
                                </wps:spPr>
                                <wps:style>
                                  <a:lnRef idx="3">
                                    <a:schemeClr val="accent2"/>
                                  </a:lnRef>
                                  <a:fillRef idx="0">
                                    <a:schemeClr val="accent2"/>
                                  </a:fillRef>
                                  <a:effectRef idx="2">
                                    <a:schemeClr val="accent2"/>
                                  </a:effectRef>
                                  <a:fontRef idx="minor">
                                    <a:schemeClr val="tx1"/>
                                  </a:fontRef>
                                </wps:style>
                                <wps:bodyPr/>
                              </wps:wsp>
                              <wps:wsp>
                                <wps:cNvPr id="69" name="Straight Connector 69"/>
                                <wps:cNvCnPr/>
                                <wps:spPr>
                                  <a:xfrm>
                                    <a:off x="516835"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0" name="Straight Connector 70"/>
                                <wps:cNvCnPr/>
                                <wps:spPr>
                                  <a:xfrm>
                                    <a:off x="699715" y="15903"/>
                                    <a:ext cx="0" cy="476885"/>
                                  </a:xfrm>
                                  <a:prstGeom prst="line">
                                    <a:avLst/>
                                  </a:prstGeom>
                                  <a:ln/>
                                </wps:spPr>
                                <wps:style>
                                  <a:lnRef idx="1">
                                    <a:schemeClr val="accent2"/>
                                  </a:lnRef>
                                  <a:fillRef idx="0">
                                    <a:schemeClr val="accent2"/>
                                  </a:fillRef>
                                  <a:effectRef idx="0">
                                    <a:schemeClr val="accent2"/>
                                  </a:effectRef>
                                  <a:fontRef idx="minor">
                                    <a:schemeClr val="tx1"/>
                                  </a:fontRef>
                                </wps:style>
                                <wps:bodyPr/>
                              </wps:wsp>
                              <wps:wsp>
                                <wps:cNvPr id="71" name="Straight Connector 71"/>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g:cNvPr id="72" name="Group 72"/>
                            <wpg:cNvGrpSpPr/>
                            <wpg:grpSpPr>
                              <a:xfrm>
                                <a:off x="1256306" y="0"/>
                                <a:ext cx="874644" cy="492788"/>
                                <a:chOff x="0" y="0"/>
                                <a:chExt cx="874644" cy="492788"/>
                              </a:xfrm>
                            </wpg:grpSpPr>
                            <wps:wsp>
                              <wps:cNvPr id="73" name="Straight Connector 73"/>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4" name="Straight Connector 74"/>
                              <wps:cNvCnPr/>
                              <wps:spPr>
                                <a:xfrm>
                                  <a:off x="174929" y="15903"/>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75" name="Straight Connector 75"/>
                              <wps:cNvCnPr/>
                              <wps:spPr>
                                <a:xfrm>
                                  <a:off x="341906"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6" name="Straight Connector 76"/>
                              <wps:cNvCnPr/>
                              <wps:spPr>
                                <a:xfrm>
                                  <a:off x="516835" y="7952"/>
                                  <a:ext cx="0" cy="476885"/>
                                </a:xfrm>
                                <a:prstGeom prst="line">
                                  <a:avLst/>
                                </a:prstGeom>
                                <a:ln/>
                              </wps:spPr>
                              <wps:style>
                                <a:lnRef idx="1">
                                  <a:schemeClr val="accent2"/>
                                </a:lnRef>
                                <a:fillRef idx="0">
                                  <a:schemeClr val="accent2"/>
                                </a:fillRef>
                                <a:effectRef idx="0">
                                  <a:schemeClr val="accent2"/>
                                </a:effectRef>
                                <a:fontRef idx="minor">
                                  <a:schemeClr val="tx1"/>
                                </a:fontRef>
                              </wps:style>
                              <wps:bodyPr/>
                            </wps:wsp>
                            <wps:wsp>
                              <wps:cNvPr id="77" name="Straight Connector 77"/>
                              <wps:cNvCnPr/>
                              <wps:spPr>
                                <a:xfrm>
                                  <a:off x="699715"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8" name="Straight Connector 78"/>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s:wsp>
                        <wps:cNvPr id="79" name="Text Box 2"/>
                        <wps:cNvSpPr txBox="1">
                          <a:spLocks noChangeArrowheads="1"/>
                        </wps:cNvSpPr>
                        <wps:spPr bwMode="auto">
                          <a:xfrm>
                            <a:off x="371192" y="303291"/>
                            <a:ext cx="393700" cy="263525"/>
                          </a:xfrm>
                          <a:prstGeom prst="rect">
                            <a:avLst/>
                          </a:prstGeom>
                          <a:noFill/>
                          <a:ln w="9525">
                            <a:noFill/>
                            <a:miter lim="800000"/>
                            <a:headEnd/>
                            <a:tailEnd/>
                          </a:ln>
                        </wps:spPr>
                        <wps:txbx>
                          <w:txbxContent>
                            <w:p w14:paraId="3E553772" w14:textId="77777777" w:rsidR="00303F8F" w:rsidRPr="000E3DE7" w:rsidRDefault="00303F8F" w:rsidP="000E3DE7">
                              <w:pPr>
                                <w:rPr>
                                  <w:sz w:val="16"/>
                                  <w:szCs w:val="16"/>
                                </w:rPr>
                              </w:pPr>
                              <w:proofErr w:type="spellStart"/>
                              <w:r w:rsidRPr="000E3DE7">
                                <w:rPr>
                                  <w:sz w:val="16"/>
                                  <w:szCs w:val="16"/>
                                </w:rPr>
                                <w:t>uOp</w:t>
                              </w:r>
                              <w:proofErr w:type="spellEnd"/>
                            </w:p>
                          </w:txbxContent>
                        </wps:txbx>
                        <wps:bodyPr rot="0" vert="horz" wrap="square" lIns="91440" tIns="45720" rIns="91440" bIns="45720" anchor="t" anchorCtr="0">
                          <a:noAutofit/>
                        </wps:bodyPr>
                      </wps:wsp>
                    </wpg:wgp>
                  </a:graphicData>
                </a:graphic>
              </wp:anchor>
            </w:drawing>
          </mc:Choice>
          <mc:Fallback>
            <w:pict>
              <v:group w14:anchorId="112BC3F6" id="Group 81" o:spid="_x0000_s1055" style="position:absolute;margin-left:118pt;margin-top:1.6pt;width:355.7pt;height:44.65pt;z-index:251661312" coordsize="45176,5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">
                <v:group id="Group 5" o:spid="_x0000_s1056" style="position:absolute;top:180;width:45176;height:4769" coordorigin="" coordsize="38404,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57" style="position:absolute;width:38404;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6BF66F2D" w14:textId="1C532BA5" w:rsidR="00303F8F" w:rsidRDefault="00303F8F"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p w14:paraId="388186CE" w14:textId="77777777" w:rsidR="00303F8F" w:rsidRDefault="00303F8F" w:rsidP="00107C81">
                          <w:pPr>
                            <w:jc w:val="center"/>
                          </w:pPr>
                        </w:p>
                      </w:txbxContent>
                    </v:textbox>
                  </v:rect>
                  <v:line id="Straight Connector 4" o:spid="_x0000_s1058" style="position:absolute;visibility:visible;mso-wrap-style:square" from="3816,0" to="3816,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" strokecolor="black [3200]" strokeweight="3pt">
                    <v:stroke joinstyle="miter"/>
                  </v:line>
                </v:group>
                <v:group id="Group 55" o:spid="_x0000_s1059" style="position:absolute;left:6473;width:33633;height:4927" coordsize="30055,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6" o:spid="_x0000_s1060" style="position:absolute;width:7028;height:4927" coordsize="702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061"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" strokecolor="#ed7d31 [3205]" strokeweight=".5pt">
                      <v:stroke joinstyle="miter"/>
                    </v:line>
                    <v:line id="Straight Connector 58" o:spid="_x0000_s1062"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" strokecolor="#ed7d31 [3205]" strokeweight=".5pt">
                      <v:stroke joinstyle="miter"/>
                    </v:line>
                    <v:line id="Straight Connector 59" o:spid="_x0000_s1063"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" strokecolor="#ed7d31 [3205]" strokeweight=".5pt">
                      <v:stroke joinstyle="miter"/>
                    </v:line>
                    <v:line id="Straight Connector 60" o:spid="_x0000_s1064"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" strokecolor="#ed7d31 [3205]" strokeweight=".5pt">
                      <v:stroke joinstyle="miter"/>
                    </v:line>
                    <v:line id="Straight Connector 61" o:spid="_x0000_s1065" style="position:absolute;visibility:visible;mso-wrap-style:square" from="7028,159" to="7028,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" strokecolor="#ed7d31 [3205]" strokeweight="3pt">
                      <v:stroke joinstyle="miter"/>
                    </v:line>
                  </v:group>
                  <v:group id="Group 62" o:spid="_x0000_s1066" style="position:absolute;left:8746;width:21309;height:4927" coordsize="21309,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67" style="position:absolute;width:10575;height:4927" coordsize="10575,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068" style="position:absolute;visibility:visible;mso-wrap-style:square" from="0,159" to="0,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" strokecolor="#ed7d31 [3205]" strokeweight=".5pt">
                        <v:stroke joinstyle="miter"/>
                      </v:line>
                      <v:group id="Group 65" o:spid="_x0000_s1069" style="position:absolute;left:1828;width:8747;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66" o:spid="_x0000_s1070"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" strokecolor="#ed7d31 [3205]" strokeweight=".5pt">
                          <v:stroke joinstyle="miter"/>
                        </v:line>
                        <v:line id="Straight Connector 67" o:spid="_x0000_s1071"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" strokecolor="#ed7d31 [3205]" strokeweight=".5pt">
                          <v:stroke joinstyle="miter"/>
                        </v:line>
                        <v:line id="Straight Connector 68" o:spid="_x0000_s1072"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" strokecolor="#ed7d31 [3205]" strokeweight="3pt">
                          <v:stroke joinstyle="miter"/>
                        </v:line>
                        <v:line id="Straight Connector 69" o:spid="_x0000_s1073"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" strokecolor="#ed7d31 [3205]" strokeweight=".5pt">
                          <v:stroke joinstyle="miter"/>
                        </v:line>
                        <v:line id="Straight Connector 70" o:spid="_x0000_s1074"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" strokecolor="#ed7d31 [3205]" strokeweight=".5pt">
                          <v:stroke joinstyle="miter"/>
                        </v:line>
                        <v:line id="Straight Connector 71" o:spid="_x0000_s1075"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" strokecolor="#ed7d31 [3205]" strokeweight=".5pt">
                          <v:stroke joinstyle="miter"/>
                        </v:line>
                      </v:group>
                    </v:group>
                    <v:group id="Group 72" o:spid="_x0000_s1076" style="position:absolute;left:12563;width:8746;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Straight Connector 73" o:spid="_x0000_s1077"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" strokecolor="#ed7d31 [3205]" strokeweight=".5pt">
                        <v:stroke joinstyle="miter"/>
                      </v:line>
                      <v:line id="Straight Connector 74" o:spid="_x0000_s1078"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" strokecolor="#ed7d31 [3205]" strokeweight="3pt">
                        <v:stroke joinstyle="miter"/>
                      </v:line>
                      <v:line id="Straight Connector 75" o:spid="_x0000_s1079"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" strokecolor="#ed7d31 [3205]" strokeweight=".5pt">
                        <v:stroke joinstyle="miter"/>
                      </v:line>
                      <v:line id="Straight Connector 76" o:spid="_x0000_s1080"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" strokecolor="#ed7d31 [3205]" strokeweight=".5pt">
                        <v:stroke joinstyle="miter"/>
                      </v:line>
                      <v:line id="Straight Connector 77" o:spid="_x0000_s1081"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" strokecolor="#ed7d31 [3205]" strokeweight=".5pt">
                        <v:stroke joinstyle="miter"/>
                      </v:line>
                      <v:line id="Straight Connector 78" o:spid="_x0000_s1082"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" strokecolor="#ed7d31 [3205]" strokeweight=".5pt">
                        <v:stroke joinstyle="miter"/>
                      </v:line>
                    </v:group>
                  </v:group>
                </v:group>
                <v:shape id="_x0000_s1083" type="#_x0000_t202" style="position:absolute;left:3711;top:3032;width:3937;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E553772" w14:textId="77777777" w:rsidR="00303F8F" w:rsidRPr="000E3DE7" w:rsidRDefault="00303F8F" w:rsidP="000E3DE7">
                        <w:pPr>
                          <w:rPr>
                            <w:sz w:val="16"/>
                            <w:szCs w:val="16"/>
                          </w:rPr>
                        </w:pPr>
                        <w:proofErr w:type="spellStart"/>
                        <w:r w:rsidRPr="000E3DE7">
                          <w:rPr>
                            <w:sz w:val="16"/>
                            <w:szCs w:val="16"/>
                          </w:rPr>
                          <w:t>uOp</w:t>
                        </w:r>
                        <w:proofErr w:type="spellEnd"/>
                      </w:p>
                    </w:txbxContent>
                  </v:textbox>
                </v:shape>
              </v:group>
            </w:pict>
          </mc:Fallback>
        </mc:AlternateContent>
      </w:r>
    </w:p>
    <w:p w14:paraId="15EFBDDA" w14:textId="166D96ED" w:rsidR="00107C81" w:rsidRDefault="009D43F1" w:rsidP="00D8653E">
      <w:pPr>
        <w:rPr>
          <w:u w:val="single"/>
        </w:rPr>
      </w:pPr>
      <w:r>
        <w:rPr>
          <w:u w:val="single"/>
        </w:rPr>
        <w:t>BB2:</w:t>
      </w:r>
    </w:p>
    <w:p w14:paraId="72EF70EB" w14:textId="2420011E" w:rsidR="00107C81" w:rsidRDefault="00BD5971" w:rsidP="00D8653E">
      <w:r w:rsidRPr="00BD5971">
        <w:t>In the figure above</w:t>
      </w:r>
      <w:r>
        <w:t>, if we jump to instruction 1 of BB1 directly, we can’t access the BB. So, we build a second one (BB2) that starts with that instruction (instruction1 of BB1 is instruction 0 of BB2).</w:t>
      </w:r>
    </w:p>
    <w:p w14:paraId="7AD78E9F" w14:textId="5CF08B6E" w:rsidR="006707FA" w:rsidRDefault="006707FA" w:rsidP="00D8653E">
      <w:r>
        <w:t xml:space="preserve">The instructions in the bold orange are x86 instructions and the operations in the thin orange lines are the </w:t>
      </w:r>
      <w:proofErr w:type="spellStart"/>
      <w:r>
        <w:t>uOps</w:t>
      </w:r>
      <w:proofErr w:type="spellEnd"/>
      <w:r>
        <w:t xml:space="preserve"> after decod</w:t>
      </w:r>
      <w:r w:rsidR="00B84EF9">
        <w:t>ing.</w:t>
      </w:r>
    </w:p>
    <w:p w14:paraId="03CB3E5D" w14:textId="4C983A27" w:rsidR="00260C31" w:rsidRDefault="00260C31" w:rsidP="00260C31">
      <w:r>
        <w:t xml:space="preserve">A </w:t>
      </w:r>
      <w:proofErr w:type="spellStart"/>
      <w:r w:rsidR="00E24672">
        <w:t>uop</w:t>
      </w:r>
      <w:proofErr w:type="spellEnd"/>
      <w:r w:rsidR="00E24672">
        <w:t xml:space="preserve"> cache </w:t>
      </w:r>
      <w:r>
        <w:t>block can end when:</w:t>
      </w:r>
    </w:p>
    <w:p w14:paraId="2987740D" w14:textId="0D2E8D21" w:rsidR="00260C31" w:rsidRDefault="00CE02FA" w:rsidP="00260C31">
      <w:pPr>
        <w:pStyle w:val="ListParagraph"/>
        <w:numPr>
          <w:ilvl w:val="0"/>
          <w:numId w:val="7"/>
        </w:numPr>
      </w:pPr>
      <w:r>
        <w:t>We get to a jump</w:t>
      </w:r>
      <w:r w:rsidR="00E24672">
        <w:t>/branch</w:t>
      </w:r>
      <w:r>
        <w:t xml:space="preserve"> instruction.</w:t>
      </w:r>
    </w:p>
    <w:p w14:paraId="12B9833E" w14:textId="77777777" w:rsidR="007817CD" w:rsidRDefault="00CE02FA" w:rsidP="007817CD">
      <w:pPr>
        <w:pStyle w:val="ListParagraph"/>
        <w:numPr>
          <w:ilvl w:val="0"/>
          <w:numId w:val="7"/>
        </w:numPr>
      </w:pPr>
      <w:r>
        <w:t xml:space="preserve">The next x86 instruction (decoded to </w:t>
      </w:r>
      <w:proofErr w:type="spellStart"/>
      <w:r>
        <w:t>uOps</w:t>
      </w:r>
      <w:proofErr w:type="spellEnd"/>
      <w:r>
        <w:t xml:space="preserve">) doesn’t fit in the </w:t>
      </w:r>
      <w:r w:rsidR="002969F2">
        <w:t>remaining part of the BB.</w:t>
      </w:r>
    </w:p>
    <w:p w14:paraId="056867AB" w14:textId="2711D2FA" w:rsidR="008E5A22" w:rsidRPr="00BF44DE" w:rsidRDefault="002E3C95" w:rsidP="00555D4C">
      <w:pPr>
        <w:pStyle w:val="Heading1"/>
        <w:numPr>
          <w:ilvl w:val="1"/>
          <w:numId w:val="9"/>
        </w:numPr>
      </w:pPr>
      <w:bookmarkStart w:id="2" w:name="_Toc111211678"/>
      <w:r w:rsidRPr="00BF44DE">
        <w:t>How it works</w:t>
      </w:r>
      <w:r w:rsidR="008E5A22" w:rsidRPr="00BF44DE">
        <w:t>:</w:t>
      </w:r>
      <w:bookmarkEnd w:id="2"/>
    </w:p>
    <w:p w14:paraId="3696EEB3" w14:textId="43B938F4" w:rsidR="00107C81" w:rsidRDefault="002E3C95" w:rsidP="008E5A22">
      <w:pPr>
        <w:rPr>
          <w:u w:val="single"/>
        </w:rPr>
      </w:pPr>
      <w:r>
        <w:t>Each fetched instruction’s address gets compared to the tags of the BBs (entry addresses)</w:t>
      </w:r>
      <w:r w:rsidR="001A0D35">
        <w:t xml:space="preserve">. If it’s a hit, we take the whole basic block and instead of </w:t>
      </w:r>
      <w:r w:rsidR="00B90E00">
        <w:t xml:space="preserve">decoding </w:t>
      </w:r>
      <w:r w:rsidR="0019042F">
        <w:t xml:space="preserve">each of </w:t>
      </w:r>
      <w:r w:rsidR="00B90E00">
        <w:t xml:space="preserve">the x86 instructions, we use the pre-decoded </w:t>
      </w:r>
      <w:proofErr w:type="spellStart"/>
      <w:r w:rsidR="00B90E00">
        <w:t>uOps</w:t>
      </w:r>
      <w:proofErr w:type="spellEnd"/>
      <w:r w:rsidR="00B90E00">
        <w:t xml:space="preserve"> in the BB</w:t>
      </w:r>
      <w:r w:rsidR="00421116">
        <w:t xml:space="preserve">, which then are </w:t>
      </w:r>
      <w:r w:rsidR="0019042F">
        <w:t xml:space="preserve">allocated in </w:t>
      </w:r>
      <w:r w:rsidR="00421116">
        <w:t>the ROB</w:t>
      </w:r>
      <w:r w:rsidR="00B90E00">
        <w:t>.</w:t>
      </w:r>
      <w:r w:rsidR="0054234A">
        <w:t xml:space="preserve"> If it’s a miss, we decode the x86 instruction to </w:t>
      </w:r>
      <w:proofErr w:type="spellStart"/>
      <w:r w:rsidR="0054234A">
        <w:t>uOps</w:t>
      </w:r>
      <w:proofErr w:type="spellEnd"/>
      <w:r w:rsidR="0054234A">
        <w:t xml:space="preserve"> </w:t>
      </w:r>
      <w:r w:rsidR="008B5DF6">
        <w:t>as usual, and simultaneously</w:t>
      </w:r>
      <w:r w:rsidR="0054234A">
        <w:t xml:space="preserve"> </w:t>
      </w:r>
      <w:r w:rsidR="0019042F">
        <w:t xml:space="preserve">issue </w:t>
      </w:r>
      <w:r w:rsidR="008B5DF6">
        <w:t xml:space="preserve">them to the </w:t>
      </w:r>
      <w:proofErr w:type="spellStart"/>
      <w:r w:rsidR="008B5DF6">
        <w:t>OoO</w:t>
      </w:r>
      <w:proofErr w:type="spellEnd"/>
      <w:r w:rsidR="008B5DF6">
        <w:t xml:space="preserve"> </w:t>
      </w:r>
      <w:r w:rsidR="0019042F">
        <w:t xml:space="preserve">execution engine </w:t>
      </w:r>
      <w:r w:rsidR="009E1684">
        <w:t xml:space="preserve">and </w:t>
      </w:r>
      <w:r w:rsidR="0054234A">
        <w:t xml:space="preserve">build a new </w:t>
      </w:r>
      <w:r w:rsidR="0019042F">
        <w:t xml:space="preserve">decoded </w:t>
      </w:r>
      <w:r w:rsidR="0054234A">
        <w:t>BB</w:t>
      </w:r>
      <w:r w:rsidR="008B5DF6">
        <w:t xml:space="preserve"> </w:t>
      </w:r>
      <w:r w:rsidR="0019042F">
        <w:t xml:space="preserve">to be allocated in the </w:t>
      </w:r>
      <w:proofErr w:type="spellStart"/>
      <w:r w:rsidR="0019042F">
        <w:t>uop</w:t>
      </w:r>
      <w:proofErr w:type="spellEnd"/>
      <w:r w:rsidR="0019042F">
        <w:t xml:space="preserve"> cache</w:t>
      </w:r>
      <w:r w:rsidR="0054234A">
        <w:t xml:space="preserve">. </w:t>
      </w:r>
    </w:p>
    <w:tbl>
      <w:tblPr>
        <w:tblStyle w:val="TableGrid"/>
        <w:tblW w:w="0" w:type="auto"/>
        <w:tblLook w:val="04A0" w:firstRow="1" w:lastRow="0" w:firstColumn="1" w:lastColumn="0" w:noHBand="0" w:noVBand="1"/>
      </w:tblPr>
      <w:tblGrid>
        <w:gridCol w:w="3116"/>
        <w:gridCol w:w="3117"/>
        <w:gridCol w:w="3117"/>
      </w:tblGrid>
      <w:tr w:rsidR="0070632A" w:rsidRPr="004474E6" w14:paraId="2E9E6D4C" w14:textId="77777777" w:rsidTr="0070632A">
        <w:tc>
          <w:tcPr>
            <w:tcW w:w="3116" w:type="dxa"/>
          </w:tcPr>
          <w:p w14:paraId="57D8E8B1" w14:textId="3A27D09F" w:rsidR="0070632A" w:rsidRPr="004474E6" w:rsidRDefault="004474E6" w:rsidP="00D8653E">
            <w:r w:rsidRPr="004474E6">
              <w:t>In order</w:t>
            </w:r>
            <w:r w:rsidR="0089678C">
              <w:t xml:space="preserve"> (Front End)</w:t>
            </w:r>
          </w:p>
        </w:tc>
        <w:tc>
          <w:tcPr>
            <w:tcW w:w="3117" w:type="dxa"/>
          </w:tcPr>
          <w:p w14:paraId="3763A54B" w14:textId="56DB5B90" w:rsidR="0070632A" w:rsidRPr="004474E6" w:rsidRDefault="004474E6" w:rsidP="00D8653E">
            <w:proofErr w:type="spellStart"/>
            <w:r>
              <w:t>OoO</w:t>
            </w:r>
            <w:proofErr w:type="spellEnd"/>
            <w:r w:rsidR="0089678C">
              <w:t xml:space="preserve"> (Back End)</w:t>
            </w:r>
          </w:p>
        </w:tc>
        <w:tc>
          <w:tcPr>
            <w:tcW w:w="3117" w:type="dxa"/>
          </w:tcPr>
          <w:p w14:paraId="04C903AB" w14:textId="1FA23070" w:rsidR="0070632A" w:rsidRPr="004474E6" w:rsidRDefault="004474E6" w:rsidP="00D8653E">
            <w:r>
              <w:t>In Order</w:t>
            </w:r>
          </w:p>
        </w:tc>
      </w:tr>
      <w:tr w:rsidR="004474E6" w:rsidRPr="004474E6" w14:paraId="39AF09CD" w14:textId="77777777" w:rsidTr="0070632A">
        <w:tc>
          <w:tcPr>
            <w:tcW w:w="3116" w:type="dxa"/>
          </w:tcPr>
          <w:p w14:paraId="3EC80F55" w14:textId="77777777" w:rsidR="004474E6" w:rsidRPr="004474E6" w:rsidRDefault="0089678C" w:rsidP="00D8653E">
            <w:r>
              <w:t>Fetch and decode</w:t>
            </w:r>
          </w:p>
        </w:tc>
        <w:tc>
          <w:tcPr>
            <w:tcW w:w="3117" w:type="dxa"/>
          </w:tcPr>
          <w:p w14:paraId="1C0113B0" w14:textId="496DD44E" w:rsidR="004474E6" w:rsidRDefault="0089678C" w:rsidP="00D8653E">
            <w:r>
              <w:t>Execute</w:t>
            </w:r>
          </w:p>
        </w:tc>
        <w:tc>
          <w:tcPr>
            <w:tcW w:w="3117" w:type="dxa"/>
          </w:tcPr>
          <w:p w14:paraId="705CF850" w14:textId="3B3BA703" w:rsidR="004474E6" w:rsidRDefault="0089678C" w:rsidP="00D8653E">
            <w:r>
              <w:t>Commit</w:t>
            </w:r>
          </w:p>
        </w:tc>
      </w:tr>
    </w:tbl>
    <w:p w14:paraId="38A40CD4" w14:textId="0C0E56FF" w:rsidR="00107C81" w:rsidRPr="004474E6" w:rsidRDefault="00DA72B8" w:rsidP="00D8653E">
      <w:r>
        <w:lastRenderedPageBreak/>
        <w:t xml:space="preserve">The division of the processor is shown in the figure above. Fetch and Decode stages </w:t>
      </w:r>
      <w:r w:rsidR="001C252B">
        <w:t xml:space="preserve">are executed in the front end of the processor, in order. The execution is in Out of Order. The ROB connects the in-order with the </w:t>
      </w:r>
      <w:proofErr w:type="spellStart"/>
      <w:r w:rsidR="001C252B">
        <w:t>OoO</w:t>
      </w:r>
      <w:proofErr w:type="spellEnd"/>
      <w:r w:rsidR="001C252B">
        <w:t>. The commit at the end is back to in order.</w:t>
      </w:r>
    </w:p>
    <w:p w14:paraId="01040F05" w14:textId="4E366053" w:rsidR="00D8653E" w:rsidRDefault="0041547C" w:rsidP="0041547C">
      <w:r>
        <w:t>When a basic block we built is ready</w:t>
      </w:r>
      <w:r w:rsidR="00CB6F1D">
        <w:t xml:space="preserve"> it is allocated</w:t>
      </w:r>
      <w:r w:rsidR="005D7000">
        <w:t xml:space="preserve"> into the </w:t>
      </w:r>
      <w:proofErr w:type="spellStart"/>
      <w:r w:rsidR="005D7000">
        <w:t>uOp</w:t>
      </w:r>
      <w:proofErr w:type="spellEnd"/>
      <w:r w:rsidR="005D7000">
        <w:t xml:space="preserve"> </w:t>
      </w:r>
      <w:proofErr w:type="gramStart"/>
      <w:r w:rsidR="005D7000">
        <w:t xml:space="preserve">Cache </w:t>
      </w:r>
      <w:r w:rsidR="00CB6F1D">
        <w:t>.</w:t>
      </w:r>
      <w:proofErr w:type="gramEnd"/>
      <w:r w:rsidR="00CB6F1D">
        <w:t xml:space="preserve"> Every block </w:t>
      </w:r>
      <w:r w:rsidR="009F0BEE">
        <w:t>includes</w:t>
      </w:r>
      <w:r w:rsidR="00A927D8">
        <w:t xml:space="preserve"> the entry and exit addresses of the x86 instructions</w:t>
      </w:r>
      <w:r w:rsidR="005D7000">
        <w:t>.</w:t>
      </w:r>
    </w:p>
    <w:p w14:paraId="0C67032B" w14:textId="3D0566B7" w:rsidR="009F0BEE" w:rsidDel="00CB6F1D" w:rsidRDefault="006301E2" w:rsidP="0041547C">
      <w:pPr>
        <w:rPr>
          <w:del w:id="3" w:author="Freddy Gabbay" w:date="2022-08-07T16:38:00Z"/>
        </w:rPr>
      </w:pPr>
      <w:commentRangeStart w:id="4"/>
      <w:commentRangeStart w:id="5"/>
      <w:del w:id="6" w:author="Freddy Gabbay" w:date="2022-08-07T16:38:00Z">
        <w:r w:rsidDel="00CB6F1D">
          <w:delText xml:space="preserve">In a more complicated version, we have a confidence level for the uOp Cache entries. We add them to the cache only when we see the same instructions/BB more than </w:delText>
        </w:r>
        <w:r w:rsidR="00B43E06" w:rsidDel="00CB6F1D">
          <w:delText>once,</w:delText>
        </w:r>
        <w:r w:rsidDel="00CB6F1D">
          <w:delText xml:space="preserve"> so we don’t waste space in the cache.</w:delText>
        </w:r>
      </w:del>
      <w:ins w:id="7" w:author="Freddy Gabbay" w:date="2022-08-07T16:38:00Z">
        <w:r w:rsidR="00CB6F1D">
          <w:t xml:space="preserve"> </w:t>
        </w:r>
        <w:commentRangeEnd w:id="4"/>
        <w:r w:rsidR="00CB6F1D">
          <w:rPr>
            <w:rStyle w:val="CommentReference"/>
          </w:rPr>
          <w:commentReference w:id="4"/>
        </w:r>
      </w:ins>
      <w:commentRangeEnd w:id="5"/>
      <w:r w:rsidR="00B735C0">
        <w:rPr>
          <w:rStyle w:val="CommentReference"/>
        </w:rPr>
        <w:commentReference w:id="5"/>
      </w:r>
    </w:p>
    <w:p w14:paraId="4D9BB3C6" w14:textId="455E33FB" w:rsidR="009F0BEE" w:rsidRDefault="00BA7399" w:rsidP="0041547C">
      <w:pPr>
        <w:rPr>
          <w:rtl/>
        </w:rPr>
      </w:pPr>
      <w:r>
        <w:t xml:space="preserve">We commit the complex of the </w:t>
      </w:r>
      <w:proofErr w:type="spellStart"/>
      <w:r>
        <w:t>uOps</w:t>
      </w:r>
      <w:proofErr w:type="spellEnd"/>
      <w:r>
        <w:t xml:space="preserve"> </w:t>
      </w:r>
      <w:r w:rsidR="00B43E06">
        <w:t>that constitute an x86 instruction together</w:t>
      </w:r>
      <w:r w:rsidR="00CB6F1D">
        <w:t xml:space="preserve"> and in order</w:t>
      </w:r>
      <w:r w:rsidR="00B43E06">
        <w:t xml:space="preserve"> </w:t>
      </w:r>
      <w:r w:rsidR="00A33C41">
        <w:t xml:space="preserve">when </w:t>
      </w:r>
      <w:proofErr w:type="spellStart"/>
      <w:r w:rsidR="00A33C41">
        <w:t>the</w:t>
      </w:r>
      <w:r w:rsidR="00CB6F1D">
        <w:t>yretire</w:t>
      </w:r>
      <w:proofErr w:type="spellEnd"/>
      <w:r w:rsidR="00CB6F1D">
        <w:t xml:space="preserve"> </w:t>
      </w:r>
      <w:r w:rsidR="00A33C41">
        <w:t>executi</w:t>
      </w:r>
      <w:r w:rsidR="00CB6F1D">
        <w:t>on</w:t>
      </w:r>
      <w:r w:rsidR="00A33C41">
        <w:t>.</w:t>
      </w:r>
    </w:p>
    <w:p w14:paraId="39622BFF" w14:textId="2CDBE322" w:rsidR="009F0BEE" w:rsidRDefault="003D0BD2" w:rsidP="003D0BD2">
      <w:pPr>
        <w:pStyle w:val="Heading1"/>
        <w:numPr>
          <w:ilvl w:val="1"/>
          <w:numId w:val="9"/>
        </w:numPr>
      </w:pPr>
      <w:bookmarkStart w:id="8" w:name="_Toc111211679"/>
      <w:r>
        <w:t>Dan’s Design:</w:t>
      </w:r>
      <w:bookmarkEnd w:id="8"/>
      <w:r>
        <w:t xml:space="preserve"> </w:t>
      </w:r>
    </w:p>
    <w:p w14:paraId="0AA54C6C" w14:textId="4C198289" w:rsidR="003D0BD2" w:rsidRDefault="003D0BD2" w:rsidP="003D0BD2">
      <w:r>
        <w:t>Assumptions made:</w:t>
      </w:r>
    </w:p>
    <w:p w14:paraId="6C89552D" w14:textId="77777777" w:rsidR="007941CD" w:rsidRDefault="003D0BD2" w:rsidP="003D0BD2">
      <w:pPr>
        <w:pStyle w:val="ListParagraph"/>
        <w:numPr>
          <w:ilvl w:val="0"/>
          <w:numId w:val="18"/>
        </w:numPr>
      </w:pPr>
      <w:proofErr w:type="spellStart"/>
      <w:r>
        <w:t>uOp</w:t>
      </w:r>
      <w:proofErr w:type="spellEnd"/>
      <w:r>
        <w:t xml:space="preserve"> Cache size is infinite. </w:t>
      </w:r>
    </w:p>
    <w:p w14:paraId="09B1AABF" w14:textId="6D044FAF" w:rsidR="003D0BD2" w:rsidRPr="006A7440" w:rsidRDefault="007941CD" w:rsidP="007941CD">
      <w:pPr>
        <w:pStyle w:val="ListParagraph"/>
        <w:rPr>
          <w:color w:val="FF0000"/>
        </w:rPr>
      </w:pPr>
      <w:proofErr w:type="spellStart"/>
      <w:r w:rsidRPr="007941CD">
        <w:rPr>
          <w:b/>
          <w:bCs/>
          <w:u w:val="single"/>
        </w:rPr>
        <w:t>ToDo</w:t>
      </w:r>
      <w:proofErr w:type="spellEnd"/>
      <w:r w:rsidRPr="007941CD">
        <w:rPr>
          <w:b/>
          <w:bCs/>
          <w:u w:val="single"/>
        </w:rPr>
        <w:t>:</w:t>
      </w:r>
      <w:r>
        <w:t xml:space="preserve"> </w:t>
      </w:r>
      <w:r w:rsidR="00D97DB9">
        <w:t xml:space="preserve">We, instead, need to </w:t>
      </w:r>
      <w:r>
        <w:t xml:space="preserve">manage and simulate a cache. Shouldn’t be hard, Freddy has an example that he implemented. </w:t>
      </w:r>
      <w:r w:rsidR="00EB01C1">
        <w:t xml:space="preserve">We need to store the x86 entry and exit address. For </w:t>
      </w:r>
      <w:r w:rsidR="001872CC">
        <w:t>statistical</w:t>
      </w:r>
      <w:r w:rsidR="00EB01C1">
        <w:t xml:space="preserve"> purposes, we also need to store the number of instructions/</w:t>
      </w:r>
      <w:proofErr w:type="spellStart"/>
      <w:r w:rsidR="00EB01C1">
        <w:t>uOps</w:t>
      </w:r>
      <w:proofErr w:type="spellEnd"/>
      <w:r w:rsidR="00EB01C1">
        <w:t>.</w:t>
      </w:r>
      <w:r w:rsidR="003D7EA1">
        <w:t xml:space="preserve"> </w:t>
      </w:r>
      <w:r w:rsidR="0067406E">
        <w:t xml:space="preserve">Need a sensitivity </w:t>
      </w:r>
      <w:proofErr w:type="spellStart"/>
      <w:r w:rsidR="0067406E">
        <w:t>stufy</w:t>
      </w:r>
      <w:proofErr w:type="spellEnd"/>
      <w:r w:rsidR="0067406E">
        <w:t xml:space="preserve"> on the size of the cache too. </w:t>
      </w:r>
      <w:r w:rsidR="003D7EA1" w:rsidRPr="00340CD1">
        <w:rPr>
          <w:color w:val="FF0000"/>
        </w:rPr>
        <w:t>Issue 8</w:t>
      </w:r>
      <w:r w:rsidR="0067406E" w:rsidRPr="00340CD1">
        <w:rPr>
          <w:color w:val="FF0000"/>
        </w:rPr>
        <w:t xml:space="preserve"> in Google Sheets.</w:t>
      </w:r>
      <w:r w:rsidR="006A7440">
        <w:rPr>
          <w:color w:val="FF0000"/>
        </w:rPr>
        <w:t xml:space="preserve"> </w:t>
      </w:r>
      <w:r w:rsidR="006A7440" w:rsidRPr="006A7440">
        <w:t>How</w:t>
      </w:r>
      <w:r w:rsidR="006A7440">
        <w:t xml:space="preserve"> many ports do we want for the cache? </w:t>
      </w:r>
      <w:r w:rsidR="006A7440">
        <w:rPr>
          <w:color w:val="FF0000"/>
        </w:rPr>
        <w:t xml:space="preserve">Issue </w:t>
      </w:r>
      <w:r w:rsidR="00A803E6">
        <w:rPr>
          <w:color w:val="FF0000"/>
        </w:rPr>
        <w:t>4 in Google Sheets.</w:t>
      </w:r>
      <w:r w:rsidR="006A7440">
        <w:rPr>
          <w:color w:val="FF0000"/>
        </w:rPr>
        <w:t xml:space="preserve"> </w:t>
      </w:r>
    </w:p>
    <w:p w14:paraId="574D7B55" w14:textId="003AC15A" w:rsidR="003D0BD2" w:rsidRDefault="003D0BD2" w:rsidP="0041547C"/>
    <w:p w14:paraId="6918466D" w14:textId="18F7C937" w:rsidR="002E6B99" w:rsidRDefault="002E6B99" w:rsidP="0041547C"/>
    <w:p w14:paraId="74EEFA59" w14:textId="0F073174" w:rsidR="00081175" w:rsidRDefault="00081175" w:rsidP="0041547C"/>
    <w:p w14:paraId="2200F234" w14:textId="0F7842DD" w:rsidR="00081175" w:rsidRDefault="00081175" w:rsidP="0041547C"/>
    <w:p w14:paraId="13A9E072" w14:textId="03AE0674" w:rsidR="00081175" w:rsidRDefault="00081175" w:rsidP="0041547C"/>
    <w:p w14:paraId="463A2F9C" w14:textId="6CC6578C" w:rsidR="00081175" w:rsidRDefault="00081175" w:rsidP="0041547C"/>
    <w:p w14:paraId="1019752C" w14:textId="17F3873A" w:rsidR="00081175" w:rsidRDefault="00081175" w:rsidP="0041547C"/>
    <w:p w14:paraId="74976D38" w14:textId="0670F300" w:rsidR="00081175" w:rsidRDefault="00081175" w:rsidP="0041547C"/>
    <w:p w14:paraId="3626E951" w14:textId="0FE9B18D" w:rsidR="00081175" w:rsidRDefault="00081175" w:rsidP="0041547C"/>
    <w:p w14:paraId="134D3ACD" w14:textId="7468B005" w:rsidR="00081175" w:rsidRDefault="00081175" w:rsidP="0041547C"/>
    <w:p w14:paraId="6F35AB72" w14:textId="573D2B0E" w:rsidR="00081175" w:rsidRDefault="00081175" w:rsidP="0041547C"/>
    <w:p w14:paraId="60A99E83" w14:textId="3FE9DF4B" w:rsidR="00081175" w:rsidRDefault="00081175" w:rsidP="0041547C"/>
    <w:p w14:paraId="372B5083" w14:textId="77777777" w:rsidR="00081175" w:rsidRDefault="00081175" w:rsidP="0041547C"/>
    <w:p w14:paraId="48563A81" w14:textId="466E4171" w:rsidR="002E6B99" w:rsidRDefault="002E6B99" w:rsidP="002E6B99">
      <w:pPr>
        <w:pStyle w:val="Heading1"/>
        <w:numPr>
          <w:ilvl w:val="0"/>
          <w:numId w:val="9"/>
        </w:numPr>
      </w:pPr>
      <w:bookmarkStart w:id="9" w:name="_Toc111211680"/>
      <w:commentRangeStart w:id="10"/>
      <w:r>
        <w:lastRenderedPageBreak/>
        <w:t xml:space="preserve">Simple Prediction </w:t>
      </w:r>
      <w:r w:rsidR="00345949">
        <w:t xml:space="preserve">in </w:t>
      </w:r>
      <w:r w:rsidR="00722BF0">
        <w:t>RISC</w:t>
      </w:r>
      <w:r>
        <w:t>:</w:t>
      </w:r>
      <w:commentRangeEnd w:id="10"/>
      <w:r w:rsidR="0036091C">
        <w:rPr>
          <w:rStyle w:val="CommentReference"/>
          <w:rFonts w:asciiTheme="minorHAnsi" w:eastAsiaTheme="minorHAnsi" w:hAnsiTheme="minorHAnsi" w:cstheme="minorBidi"/>
          <w:color w:val="auto"/>
        </w:rPr>
        <w:commentReference w:id="10"/>
      </w:r>
      <w:bookmarkEnd w:id="9"/>
    </w:p>
    <w:p w14:paraId="440EF003" w14:textId="3E98561C" w:rsidR="003D0BD2" w:rsidRDefault="009B5B62" w:rsidP="009B5B62">
      <w:pPr>
        <w:pStyle w:val="Heading1"/>
        <w:numPr>
          <w:ilvl w:val="1"/>
          <w:numId w:val="9"/>
        </w:numPr>
      </w:pPr>
      <w:bookmarkStart w:id="11" w:name="_Toc111211681"/>
      <w:r>
        <w:t>How it works:</w:t>
      </w:r>
      <w:bookmarkEnd w:id="11"/>
    </w:p>
    <w:p w14:paraId="752C4404" w14:textId="098C03CB" w:rsidR="009B5B62" w:rsidRDefault="00CB6F1D" w:rsidP="0041547C">
      <w:r>
        <w:t>Typically, the</w:t>
      </w:r>
      <w:r w:rsidR="00207B52">
        <w:t xml:space="preserve"> </w:t>
      </w:r>
      <w:r w:rsidR="009B5B62" w:rsidRPr="002D0717">
        <w:rPr>
          <w:b/>
          <w:bCs/>
        </w:rPr>
        <w:t>PC</w:t>
      </w:r>
      <w:r w:rsidR="009B5B62">
        <w:t xml:space="preserve"> </w:t>
      </w:r>
      <w:r w:rsidR="00207B52">
        <w:t xml:space="preserve">(Program Counter) </w:t>
      </w:r>
      <w:r>
        <w:t>is used as a lookup key in the value predictor table</w:t>
      </w:r>
      <w:r w:rsidR="009B5B62">
        <w:t>.</w:t>
      </w:r>
    </w:p>
    <w:p w14:paraId="43F19B0B" w14:textId="66761B47" w:rsidR="002F6738" w:rsidRDefault="00CB1196" w:rsidP="00D01611">
      <w:pPr>
        <w:pStyle w:val="CommentText"/>
      </w:pPr>
      <w:r>
        <w:t xml:space="preserve">When an instruction </w:t>
      </w:r>
      <w:r w:rsidR="00B80A1D">
        <w:t>is fetched</w:t>
      </w:r>
      <w:r>
        <w:t xml:space="preserve">, we have its PC. We use it to look up whether it has a prediction in the value predictor. If </w:t>
      </w:r>
      <w:r w:rsidR="00010727">
        <w:t>it is</w:t>
      </w:r>
      <w:r>
        <w:t xml:space="preserve"> a hit</w:t>
      </w:r>
      <w:r w:rsidR="006333B2">
        <w:t xml:space="preserve"> (there’s a prediction)</w:t>
      </w:r>
      <w:r>
        <w:t>,</w:t>
      </w:r>
      <w:r w:rsidR="006333B2">
        <w:t xml:space="preserve"> we turn on a bit in the ROB </w:t>
      </w:r>
      <w:r w:rsidR="00B80A1D">
        <w:t>indicating that a speculative value was provided by the value predictor for the outcome of the instruction</w:t>
      </w:r>
      <w:r w:rsidR="00542348">
        <w:t xml:space="preserve"> (</w:t>
      </w:r>
      <w:r w:rsidR="00542348">
        <w:rPr>
          <w:rStyle w:val="CommentReference"/>
        </w:rPr>
        <w:annotationRef/>
      </w:r>
      <w:r w:rsidR="00542348">
        <w:rPr>
          <w:noProof/>
        </w:rPr>
        <w:t>Note that the instruction may not be speculative at all</w:t>
      </w:r>
      <w:r w:rsidR="00542348">
        <w:t>)</w:t>
      </w:r>
      <w:r w:rsidR="001C7918">
        <w:t xml:space="preserve">. </w:t>
      </w:r>
      <w:r w:rsidR="0036091C">
        <w:t>In case of case of miss, it is processed normally</w:t>
      </w:r>
      <w:r w:rsidR="00BE3EAD">
        <w:t xml:space="preserve">. See example </w:t>
      </w:r>
      <w:commentRangeStart w:id="12"/>
      <w:commentRangeStart w:id="13"/>
      <w:r w:rsidR="00BE3EAD">
        <w:t>below</w:t>
      </w:r>
      <w:commentRangeEnd w:id="12"/>
      <w:r w:rsidR="0036091C">
        <w:rPr>
          <w:rStyle w:val="CommentReference"/>
        </w:rPr>
        <w:commentReference w:id="12"/>
      </w:r>
      <w:commentRangeEnd w:id="13"/>
      <w:r w:rsidR="00D92602">
        <w:rPr>
          <w:rStyle w:val="CommentReference"/>
        </w:rPr>
        <w:commentReference w:id="13"/>
      </w:r>
      <w:r w:rsidR="00BE3EAD">
        <w:t>:</w:t>
      </w:r>
      <w:r w:rsidR="002F6738">
        <w:tab/>
      </w:r>
    </w:p>
    <w:tbl>
      <w:tblPr>
        <w:tblStyle w:val="TableGrid"/>
        <w:tblpPr w:leftFromText="180" w:rightFromText="180" w:vertAnchor="text" w:horzAnchor="page" w:tblpX="4999" w:tblpY="235"/>
        <w:tblW w:w="0" w:type="auto"/>
        <w:tblLook w:val="04A0" w:firstRow="1" w:lastRow="0" w:firstColumn="1" w:lastColumn="0" w:noHBand="0" w:noVBand="1"/>
      </w:tblPr>
      <w:tblGrid>
        <w:gridCol w:w="1005"/>
      </w:tblGrid>
      <w:tr w:rsidR="009B56C1" w14:paraId="43A5B361" w14:textId="77777777" w:rsidTr="009B56C1">
        <w:trPr>
          <w:trHeight w:val="492"/>
        </w:trPr>
        <w:tc>
          <w:tcPr>
            <w:tcW w:w="1005" w:type="dxa"/>
            <w:tcBorders>
              <w:top w:val="nil"/>
            </w:tcBorders>
          </w:tcPr>
          <w:p w14:paraId="117153BA" w14:textId="77777777" w:rsidR="009B56C1" w:rsidRDefault="009B56C1" w:rsidP="009B56C1"/>
        </w:tc>
      </w:tr>
      <w:tr w:rsidR="009B56C1" w14:paraId="01C7AC08" w14:textId="77777777" w:rsidTr="009B56C1">
        <w:trPr>
          <w:trHeight w:val="492"/>
        </w:trPr>
        <w:tc>
          <w:tcPr>
            <w:tcW w:w="1005" w:type="dxa"/>
          </w:tcPr>
          <w:p w14:paraId="46DF5B8B" w14:textId="77777777" w:rsidR="009B56C1" w:rsidRDefault="009B56C1" w:rsidP="009B56C1">
            <w:r>
              <w:t>R1</w:t>
            </w:r>
            <w:r>
              <w:sym w:font="Wingdings" w:char="F0DF"/>
            </w:r>
            <w:r>
              <w:t>1</w:t>
            </w:r>
          </w:p>
        </w:tc>
      </w:tr>
      <w:tr w:rsidR="009B56C1" w14:paraId="221126A9" w14:textId="77777777" w:rsidTr="009B56C1">
        <w:trPr>
          <w:trHeight w:val="505"/>
        </w:trPr>
        <w:tc>
          <w:tcPr>
            <w:tcW w:w="1005" w:type="dxa"/>
          </w:tcPr>
          <w:p w14:paraId="641F5BC9" w14:textId="77777777" w:rsidR="009B56C1" w:rsidRDefault="009B56C1" w:rsidP="009B56C1">
            <w:r>
              <w:t>R2</w:t>
            </w:r>
            <w:r>
              <w:sym w:font="Wingdings" w:char="F0DF"/>
            </w:r>
            <w:r>
              <w:t>R32</w:t>
            </w:r>
          </w:p>
        </w:tc>
      </w:tr>
    </w:tbl>
    <w:p w14:paraId="26D5BBCE" w14:textId="1233593E" w:rsidR="002F6738" w:rsidRDefault="002F6738" w:rsidP="002F6738">
      <w:pPr>
        <w:ind w:firstLine="720"/>
      </w:pPr>
      <w:r>
        <w:t>R1</w:t>
      </w:r>
      <w:r>
        <w:sym w:font="Wingdings" w:char="F0DF"/>
      </w:r>
      <w:r>
        <w:t>1</w:t>
      </w:r>
      <w:r>
        <w:tab/>
      </w:r>
      <w:r>
        <w:tab/>
      </w:r>
      <w:r>
        <w:tab/>
        <w:t>ROB:</w:t>
      </w:r>
    </w:p>
    <w:p w14:paraId="70929A43" w14:textId="77777777" w:rsidR="002F6738" w:rsidRDefault="002F6738" w:rsidP="002F6738">
      <w:r>
        <w:tab/>
        <w:t>R2</w:t>
      </w:r>
      <w:r>
        <w:sym w:font="Wingdings" w:char="F0DF"/>
      </w:r>
      <w:r>
        <w:t>R1</w:t>
      </w:r>
    </w:p>
    <w:p w14:paraId="138E4B63" w14:textId="6250D64F" w:rsidR="002F6738" w:rsidRDefault="002F6738" w:rsidP="0041547C">
      <w:r>
        <w:tab/>
      </w:r>
      <w:r w:rsidR="009B56C1">
        <w:tab/>
      </w:r>
      <w:r w:rsidR="009B56C1">
        <w:tab/>
      </w:r>
      <w:r w:rsidR="009B56C1">
        <w:tab/>
        <w:t xml:space="preserve">         R32&lt;--&gt;R1 (Renaming)</w:t>
      </w:r>
      <w:r w:rsidR="009B56C1">
        <w:tab/>
      </w:r>
      <w:r w:rsidR="009B56C1">
        <w:tab/>
      </w:r>
    </w:p>
    <w:p w14:paraId="33F024AB" w14:textId="77777777" w:rsidR="00372A6A" w:rsidRDefault="00372A6A" w:rsidP="0041547C"/>
    <w:p w14:paraId="1804BE8B" w14:textId="77777777" w:rsidR="008D5327" w:rsidRDefault="009B56C1" w:rsidP="008D5327">
      <w:pPr>
        <w:ind w:left="720"/>
      </w:pPr>
      <w:r>
        <w:t>When result of R1</w:t>
      </w:r>
      <w:r w:rsidR="00104F26">
        <w:t>/R32</w:t>
      </w:r>
      <w:r>
        <w:t xml:space="preserve"> is ready</w:t>
      </w:r>
      <w:r w:rsidR="00372A6A">
        <w:t xml:space="preserve"> in the RAT, it gets forwarded to R2.</w:t>
      </w:r>
      <w:r w:rsidR="00104F26">
        <w:t xml:space="preserve"> </w:t>
      </w:r>
      <w:r w:rsidR="00C07553">
        <w:t xml:space="preserve">In VP, </w:t>
      </w:r>
      <w:r w:rsidR="00E06CDF">
        <w:t>we predict a value for R32 and R2 uses it while turning on a bit implying its result is speculative</w:t>
      </w:r>
      <w:r w:rsidR="00381D75">
        <w:t xml:space="preserve"> so we can execute R1 and R2 in parallel</w:t>
      </w:r>
      <w:r w:rsidR="00E06CDF">
        <w:t>.</w:t>
      </w:r>
      <w:r w:rsidR="00EA3E4B">
        <w:t xml:space="preserve"> When the R1 instruction is executed, and the result matches the predicted value, then the speculative bit of the second instruction is turned off.</w:t>
      </w:r>
      <w:r w:rsidR="00653C22">
        <w:t xml:space="preserve"> If, on the other hand, the predicted value is wrong, we need to figure out what to do. Usually, it’s a full flush.</w:t>
      </w:r>
    </w:p>
    <w:p w14:paraId="108B828F" w14:textId="77777777" w:rsidR="008D5327" w:rsidRDefault="008D5327" w:rsidP="008D5327"/>
    <w:p w14:paraId="492E0222" w14:textId="41CDCDAA" w:rsidR="002D0717" w:rsidRDefault="008D5327" w:rsidP="002D0717">
      <w:pPr>
        <w:pStyle w:val="Heading1"/>
        <w:numPr>
          <w:ilvl w:val="1"/>
          <w:numId w:val="9"/>
        </w:numPr>
      </w:pPr>
      <w:bookmarkStart w:id="14" w:name="_Toc111211682"/>
      <w:r>
        <w:t xml:space="preserve">VP with </w:t>
      </w:r>
      <w:proofErr w:type="spellStart"/>
      <w:r>
        <w:t>uOp</w:t>
      </w:r>
      <w:proofErr w:type="spellEnd"/>
      <w:r>
        <w:t xml:space="preserve"> Cache:</w:t>
      </w:r>
      <w:bookmarkEnd w:id="14"/>
    </w:p>
    <w:p w14:paraId="315B1D7D" w14:textId="0F870095" w:rsidR="002D0717" w:rsidRDefault="008D5327" w:rsidP="008D5327">
      <w:r>
        <w:t>The problem:</w:t>
      </w:r>
      <w:r w:rsidR="002D0717">
        <w:t xml:space="preserve"> </w:t>
      </w:r>
    </w:p>
    <w:p w14:paraId="38FC6C8E" w14:textId="3466C4AF" w:rsidR="00002B56" w:rsidRDefault="002D0717" w:rsidP="008D5327">
      <w:r>
        <w:t>Once we put the instructions/</w:t>
      </w:r>
      <w:proofErr w:type="spellStart"/>
      <w:r>
        <w:t>uOps</w:t>
      </w:r>
      <w:proofErr w:type="spellEnd"/>
      <w:r>
        <w:t xml:space="preserve"> in the </w:t>
      </w:r>
      <w:proofErr w:type="spellStart"/>
      <w:r>
        <w:t>uOp</w:t>
      </w:r>
      <w:proofErr w:type="spellEnd"/>
      <w:r>
        <w:t xml:space="preserve"> cache, we no longer have x86 instructions which means we don’t have their PC. But we need their PC to perform value prediction.</w:t>
      </w:r>
    </w:p>
    <w:p w14:paraId="65943F78" w14:textId="632656CE" w:rsidR="00A23C1F" w:rsidRDefault="00A23C1F" w:rsidP="008D5327">
      <w:r>
        <w:t>Naïve Solution:</w:t>
      </w:r>
    </w:p>
    <w:p w14:paraId="50DD0702" w14:textId="301E9A55" w:rsidR="00A23C1F" w:rsidRDefault="00A23C1F" w:rsidP="008D5327">
      <w:r>
        <w:t>Save the offset of each instruction</w:t>
      </w:r>
      <w:r w:rsidR="00515603">
        <w:t xml:space="preserve"> in the BB from the entry. This complicates things because we need to calculate (ALU) and we need to take care of timing, etc. Not efficient.</w:t>
      </w:r>
    </w:p>
    <w:p w14:paraId="075769A3" w14:textId="03DB7C67" w:rsidR="008D5327" w:rsidRDefault="008D5327" w:rsidP="008D5327"/>
    <w:p w14:paraId="1640224F" w14:textId="745498EF" w:rsidR="00A3521A" w:rsidRDefault="00A3521A" w:rsidP="00A3521A">
      <w:pPr>
        <w:pStyle w:val="Heading1"/>
        <w:numPr>
          <w:ilvl w:val="1"/>
          <w:numId w:val="9"/>
        </w:numPr>
      </w:pPr>
      <w:bookmarkStart w:id="15" w:name="_Toc111211683"/>
      <w:commentRangeStart w:id="16"/>
      <w:commentRangeStart w:id="17"/>
      <w:r>
        <w:t>Dan’s Design:</w:t>
      </w:r>
      <w:commentRangeEnd w:id="16"/>
      <w:r w:rsidR="00303F8F">
        <w:rPr>
          <w:rStyle w:val="CommentReference"/>
          <w:rFonts w:asciiTheme="minorHAnsi" w:eastAsiaTheme="minorHAnsi" w:hAnsiTheme="minorHAnsi" w:cstheme="minorBidi"/>
          <w:color w:val="auto"/>
        </w:rPr>
        <w:commentReference w:id="16"/>
      </w:r>
      <w:bookmarkEnd w:id="15"/>
      <w:commentRangeEnd w:id="17"/>
      <w:r w:rsidR="00952376">
        <w:rPr>
          <w:rStyle w:val="CommentReference"/>
          <w:rFonts w:asciiTheme="minorHAnsi" w:eastAsiaTheme="minorHAnsi" w:hAnsiTheme="minorHAnsi" w:cstheme="minorBidi"/>
          <w:color w:val="auto"/>
        </w:rPr>
        <w:commentReference w:id="17"/>
      </w:r>
    </w:p>
    <w:p w14:paraId="7A353615" w14:textId="2DFF6461" w:rsidR="003C01C6" w:rsidRDefault="00150866" w:rsidP="0041547C">
      <w:r>
        <w:t xml:space="preserve">Two </w:t>
      </w:r>
      <w:r w:rsidR="00C12AAF">
        <w:t>ideas</w:t>
      </w:r>
      <w:r w:rsidR="007056E3">
        <w:t>:</w:t>
      </w:r>
    </w:p>
    <w:p w14:paraId="628165F8" w14:textId="77777777" w:rsidR="00A96CEE" w:rsidRDefault="007056E3" w:rsidP="007056E3">
      <w:pPr>
        <w:pStyle w:val="ListParagraph"/>
        <w:numPr>
          <w:ilvl w:val="0"/>
          <w:numId w:val="20"/>
        </w:numPr>
      </w:pPr>
      <w:r>
        <w:t xml:space="preserve">Putting </w:t>
      </w:r>
      <w:r w:rsidR="00C12AAF">
        <w:t>most of</w:t>
      </w:r>
      <w:r>
        <w:t xml:space="preserve"> the responsibility on the thing that builds the BB</w:t>
      </w:r>
      <w:r w:rsidR="00C12AAF">
        <w:t xml:space="preserve">. </w:t>
      </w:r>
      <w:r w:rsidR="00485DDE">
        <w:t xml:space="preserve">How? </w:t>
      </w:r>
    </w:p>
    <w:p w14:paraId="063482F9" w14:textId="2F65768A" w:rsidR="007056E3" w:rsidRDefault="00485DDE" w:rsidP="00A96CEE">
      <w:pPr>
        <w:pStyle w:val="ListParagraph"/>
      </w:pPr>
      <w:r>
        <w:t xml:space="preserve">By adding a buffer that holds the predicted value to each </w:t>
      </w:r>
      <w:proofErr w:type="spellStart"/>
      <w:r>
        <w:t>uOp</w:t>
      </w:r>
      <w:proofErr w:type="spellEnd"/>
      <w:r>
        <w:t xml:space="preserve"> in the BB in the </w:t>
      </w:r>
      <w:proofErr w:type="spellStart"/>
      <w:r>
        <w:t>uOp</w:t>
      </w:r>
      <w:proofErr w:type="spellEnd"/>
      <w:r>
        <w:t xml:space="preserve"> Cache</w:t>
      </w:r>
      <w:r w:rsidR="0052707E">
        <w:t xml:space="preserve">, </w:t>
      </w:r>
      <w:proofErr w:type="gramStart"/>
      <w:r w:rsidR="0052707E">
        <w:t>and also</w:t>
      </w:r>
      <w:proofErr w:type="gramEnd"/>
      <w:r w:rsidR="0052707E">
        <w:t xml:space="preserve"> a “speculative” bit.</w:t>
      </w:r>
      <w:r w:rsidR="00156FD9">
        <w:t xml:space="preserve"> </w:t>
      </w:r>
      <w:r w:rsidR="00156FD9" w:rsidRPr="00AA2FDA">
        <w:rPr>
          <w:b/>
          <w:bCs/>
        </w:rPr>
        <w:t>While</w:t>
      </w:r>
      <w:r w:rsidR="00156FD9">
        <w:t xml:space="preserve"> building the BB for the </w:t>
      </w:r>
      <w:proofErr w:type="spellStart"/>
      <w:r w:rsidR="00156FD9">
        <w:t>uOp</w:t>
      </w:r>
      <w:proofErr w:type="spellEnd"/>
      <w:r w:rsidR="00156FD9">
        <w:t xml:space="preserve"> Cache, </w:t>
      </w:r>
      <w:r w:rsidR="008230DE">
        <w:t xml:space="preserve">we store </w:t>
      </w:r>
      <w:r w:rsidR="008230DE" w:rsidRPr="00AA2FDA">
        <w:rPr>
          <w:b/>
          <w:bCs/>
        </w:rPr>
        <w:t>values</w:t>
      </w:r>
      <w:r w:rsidR="008230DE">
        <w:t xml:space="preserve"> </w:t>
      </w:r>
      <w:r w:rsidR="008230DE" w:rsidRPr="00AA2FDA">
        <w:rPr>
          <w:b/>
          <w:bCs/>
        </w:rPr>
        <w:t>in</w:t>
      </w:r>
      <w:r w:rsidR="008230DE">
        <w:t xml:space="preserve"> those </w:t>
      </w:r>
      <w:r w:rsidR="008230DE" w:rsidRPr="00AA2FDA">
        <w:rPr>
          <w:b/>
          <w:bCs/>
        </w:rPr>
        <w:t>buffers</w:t>
      </w:r>
      <w:r w:rsidR="008230DE">
        <w:t xml:space="preserve"> and turn on the speculative bit, which saves us the need to store </w:t>
      </w:r>
      <w:r w:rsidR="00823C49">
        <w:t>the dependencies for the instruction.</w:t>
      </w:r>
    </w:p>
    <w:p w14:paraId="30E3D889" w14:textId="72DCEFEE" w:rsidR="0080334E" w:rsidRDefault="0080334E" w:rsidP="0080334E">
      <w:pPr>
        <w:pStyle w:val="ListParagraph"/>
      </w:pPr>
      <w:r>
        <w:t xml:space="preserve">In Dan’s design, the plan was to predict </w:t>
      </w:r>
      <w:r w:rsidRPr="00BD379E">
        <w:rPr>
          <w:b/>
          <w:bCs/>
        </w:rPr>
        <w:t>only one value</w:t>
      </w:r>
      <w:r>
        <w:t xml:space="preserve"> for each BB (use only one buffer).</w:t>
      </w:r>
    </w:p>
    <w:p w14:paraId="20ED7FC3" w14:textId="6FB05D14" w:rsidR="00F831C1" w:rsidRDefault="000546D5" w:rsidP="0080334E">
      <w:pPr>
        <w:pStyle w:val="ListParagraph"/>
      </w:pPr>
      <w:r>
        <w:lastRenderedPageBreak/>
        <w:t xml:space="preserve">This mechanism </w:t>
      </w:r>
      <w:r w:rsidRPr="001B0C4C">
        <w:rPr>
          <w:b/>
          <w:bCs/>
        </w:rPr>
        <w:t>saves data movement</w:t>
      </w:r>
      <w:r>
        <w:t xml:space="preserve"> from and to the value predictor.</w:t>
      </w:r>
      <w:r w:rsidR="00617A48">
        <w:t xml:space="preserve"> When VP is wrong, we flush the BB </w:t>
      </w:r>
      <w:r w:rsidR="003C6F84">
        <w:t>and the following instructions, and we retrain the BB.</w:t>
      </w:r>
    </w:p>
    <w:p w14:paraId="4B0F7465" w14:textId="299E9FC3" w:rsidR="004D25AA" w:rsidRDefault="00593E5B" w:rsidP="004D25AA">
      <w:pPr>
        <w:pStyle w:val="ListParagraph"/>
        <w:numPr>
          <w:ilvl w:val="0"/>
          <w:numId w:val="20"/>
        </w:numPr>
      </w:pPr>
      <w:r>
        <w:t xml:space="preserve">Instead of a buffer per </w:t>
      </w:r>
      <w:proofErr w:type="spellStart"/>
      <w:r>
        <w:t>uOp</w:t>
      </w:r>
      <w:proofErr w:type="spellEnd"/>
      <w:r>
        <w:t>, we keep a table</w:t>
      </w:r>
      <w:proofErr w:type="gramStart"/>
      <w:r>
        <w:t>/”dictionary</w:t>
      </w:r>
      <w:proofErr w:type="gramEnd"/>
      <w:r>
        <w:t>”</w:t>
      </w:r>
      <w:r w:rsidR="00D92602">
        <w:t xml:space="preserve"> – called </w:t>
      </w:r>
      <w:r w:rsidR="00D92602" w:rsidRPr="00D92602">
        <w:rPr>
          <w:b/>
          <w:bCs/>
        </w:rPr>
        <w:t>Value Renaming Table</w:t>
      </w:r>
      <w:r w:rsidR="00D92602">
        <w:t xml:space="preserve"> -</w:t>
      </w:r>
      <w:r>
        <w:t xml:space="preserve"> in a </w:t>
      </w:r>
      <w:r w:rsidR="009B2753">
        <w:t>central place, thus saving area</w:t>
      </w:r>
      <w:r w:rsidR="00A55293">
        <w:t xml:space="preserve"> because if more than one BB use the same value, this value is stored only once</w:t>
      </w:r>
      <w:r w:rsidR="009B2753">
        <w:t>.</w:t>
      </w:r>
      <w:r w:rsidR="0094334C">
        <w:t xml:space="preserve"> Also, we might be able to manage a stride value prediction here.</w:t>
      </w:r>
      <w:r w:rsidR="009B2753">
        <w:t xml:space="preserve"> </w:t>
      </w:r>
    </w:p>
    <w:p w14:paraId="1867CBAC" w14:textId="3638EC68" w:rsidR="00A531F9" w:rsidRDefault="00F462B3" w:rsidP="00A531F9">
      <w:pPr>
        <w:pStyle w:val="ListParagraph"/>
      </w:pPr>
      <w:r>
        <w:t>The BB looks like this (in black), and we decide to add a “speculative” bit (in red):</w:t>
      </w:r>
    </w:p>
    <w:tbl>
      <w:tblPr>
        <w:tblStyle w:val="TableGrid"/>
        <w:tblW w:w="0" w:type="auto"/>
        <w:tblInd w:w="2528" w:type="dxa"/>
        <w:tblLook w:val="04A0" w:firstRow="1" w:lastRow="0" w:firstColumn="1" w:lastColumn="0" w:noHBand="0" w:noVBand="1"/>
      </w:tblPr>
      <w:tblGrid>
        <w:gridCol w:w="776"/>
        <w:gridCol w:w="1042"/>
        <w:gridCol w:w="830"/>
        <w:gridCol w:w="1307"/>
        <w:gridCol w:w="303"/>
      </w:tblGrid>
      <w:tr w:rsidR="00A531F9" w14:paraId="2D1B98F3" w14:textId="77777777" w:rsidTr="00F462B3">
        <w:trPr>
          <w:trHeight w:val="502"/>
        </w:trPr>
        <w:tc>
          <w:tcPr>
            <w:tcW w:w="776" w:type="dxa"/>
            <w:tcBorders>
              <w:top w:val="single" w:sz="12" w:space="0" w:color="auto"/>
              <w:left w:val="single" w:sz="12" w:space="0" w:color="auto"/>
              <w:bottom w:val="single" w:sz="12" w:space="0" w:color="auto"/>
              <w:right w:val="single" w:sz="12" w:space="0" w:color="auto"/>
            </w:tcBorders>
            <w:vAlign w:val="center"/>
          </w:tcPr>
          <w:p w14:paraId="1B946060" w14:textId="55785C1D" w:rsidR="00A531F9" w:rsidRDefault="00A531F9" w:rsidP="00A531F9">
            <w:pPr>
              <w:jc w:val="center"/>
            </w:pPr>
            <w:proofErr w:type="spellStart"/>
            <w:r>
              <w:t>Opc</w:t>
            </w:r>
            <w:proofErr w:type="spellEnd"/>
          </w:p>
        </w:tc>
        <w:tc>
          <w:tcPr>
            <w:tcW w:w="1042" w:type="dxa"/>
            <w:tcBorders>
              <w:top w:val="single" w:sz="12" w:space="0" w:color="auto"/>
              <w:left w:val="single" w:sz="12" w:space="0" w:color="auto"/>
              <w:bottom w:val="single" w:sz="12" w:space="0" w:color="auto"/>
              <w:right w:val="single" w:sz="12" w:space="0" w:color="auto"/>
            </w:tcBorders>
            <w:vAlign w:val="center"/>
          </w:tcPr>
          <w:p w14:paraId="264208C9" w14:textId="4FAA5ED0" w:rsidR="00A531F9" w:rsidRDefault="00A531F9" w:rsidP="00A531F9">
            <w:pPr>
              <w:jc w:val="center"/>
            </w:pPr>
            <w:proofErr w:type="spellStart"/>
            <w:r>
              <w:t>R_source</w:t>
            </w:r>
            <w:proofErr w:type="spellEnd"/>
          </w:p>
        </w:tc>
        <w:tc>
          <w:tcPr>
            <w:tcW w:w="830" w:type="dxa"/>
            <w:tcBorders>
              <w:top w:val="single" w:sz="12" w:space="0" w:color="auto"/>
              <w:left w:val="single" w:sz="12" w:space="0" w:color="auto"/>
              <w:bottom w:val="single" w:sz="12" w:space="0" w:color="auto"/>
              <w:right w:val="single" w:sz="12" w:space="0" w:color="auto"/>
            </w:tcBorders>
            <w:vAlign w:val="center"/>
          </w:tcPr>
          <w:p w14:paraId="4E57CC8D" w14:textId="60EB2799" w:rsidR="00A531F9" w:rsidRDefault="00A531F9" w:rsidP="00A531F9">
            <w:pPr>
              <w:jc w:val="center"/>
            </w:pPr>
            <w:proofErr w:type="spellStart"/>
            <w:r>
              <w:t>R_dest</w:t>
            </w:r>
            <w:proofErr w:type="spellEnd"/>
          </w:p>
        </w:tc>
        <w:tc>
          <w:tcPr>
            <w:tcW w:w="1307" w:type="dxa"/>
            <w:tcBorders>
              <w:top w:val="single" w:sz="12" w:space="0" w:color="auto"/>
              <w:left w:val="single" w:sz="12" w:space="0" w:color="auto"/>
              <w:bottom w:val="single" w:sz="12" w:space="0" w:color="auto"/>
              <w:right w:val="single" w:sz="12" w:space="0" w:color="auto"/>
            </w:tcBorders>
            <w:vAlign w:val="center"/>
          </w:tcPr>
          <w:p w14:paraId="194F2CA5" w14:textId="0982C111" w:rsidR="00A531F9" w:rsidRDefault="00A531F9" w:rsidP="00A531F9">
            <w:pPr>
              <w:jc w:val="center"/>
            </w:pPr>
            <w:r>
              <w:t>…</w:t>
            </w:r>
          </w:p>
        </w:tc>
        <w:tc>
          <w:tcPr>
            <w:tcW w:w="303"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0D706D3E" w14:textId="5C285B7B" w:rsidR="00A531F9" w:rsidRDefault="00A531F9" w:rsidP="00A531F9">
            <w:pPr>
              <w:jc w:val="center"/>
            </w:pPr>
            <w:r w:rsidRPr="00A531F9">
              <w:rPr>
                <w:color w:val="FF0000"/>
              </w:rPr>
              <w:t>s</w:t>
            </w:r>
          </w:p>
        </w:tc>
      </w:tr>
    </w:tbl>
    <w:tbl>
      <w:tblPr>
        <w:tblStyle w:val="TableGrid"/>
        <w:tblpPr w:leftFromText="180" w:rightFromText="180" w:vertAnchor="text" w:horzAnchor="margin" w:tblpXSpec="center" w:tblpY="619"/>
        <w:tblW w:w="0" w:type="auto"/>
        <w:tblLook w:val="04A0" w:firstRow="1" w:lastRow="0" w:firstColumn="1" w:lastColumn="0" w:noHBand="0" w:noVBand="1"/>
      </w:tblPr>
      <w:tblGrid>
        <w:gridCol w:w="776"/>
        <w:gridCol w:w="1042"/>
        <w:gridCol w:w="830"/>
        <w:gridCol w:w="1307"/>
        <w:gridCol w:w="328"/>
      </w:tblGrid>
      <w:tr w:rsidR="00F462B3" w14:paraId="69E804D7" w14:textId="77777777" w:rsidTr="00F462B3">
        <w:trPr>
          <w:trHeight w:val="502"/>
        </w:trPr>
        <w:tc>
          <w:tcPr>
            <w:tcW w:w="776" w:type="dxa"/>
            <w:tcBorders>
              <w:top w:val="single" w:sz="12" w:space="0" w:color="auto"/>
              <w:left w:val="single" w:sz="12" w:space="0" w:color="auto"/>
              <w:bottom w:val="single" w:sz="12" w:space="0" w:color="auto"/>
              <w:right w:val="single" w:sz="12" w:space="0" w:color="auto"/>
            </w:tcBorders>
            <w:vAlign w:val="center"/>
          </w:tcPr>
          <w:p w14:paraId="457B96DB" w14:textId="77777777" w:rsidR="00F462B3" w:rsidRDefault="00F462B3" w:rsidP="00F462B3">
            <w:pPr>
              <w:jc w:val="center"/>
            </w:pPr>
            <w:proofErr w:type="spellStart"/>
            <w:r>
              <w:t>Opc</w:t>
            </w:r>
            <w:proofErr w:type="spellEnd"/>
          </w:p>
        </w:tc>
        <w:tc>
          <w:tcPr>
            <w:tcW w:w="1042" w:type="dxa"/>
            <w:tcBorders>
              <w:top w:val="single" w:sz="12" w:space="0" w:color="auto"/>
              <w:left w:val="single" w:sz="12" w:space="0" w:color="auto"/>
              <w:bottom w:val="single" w:sz="12" w:space="0" w:color="auto"/>
              <w:right w:val="single" w:sz="12" w:space="0" w:color="auto"/>
            </w:tcBorders>
            <w:vAlign w:val="center"/>
          </w:tcPr>
          <w:p w14:paraId="31572966" w14:textId="77777777" w:rsidR="00F462B3" w:rsidRDefault="00F462B3" w:rsidP="00F462B3">
            <w:pPr>
              <w:jc w:val="center"/>
            </w:pPr>
            <w:proofErr w:type="spellStart"/>
            <w:r>
              <w:t>R_source</w:t>
            </w:r>
            <w:proofErr w:type="spellEnd"/>
          </w:p>
        </w:tc>
        <w:tc>
          <w:tcPr>
            <w:tcW w:w="830" w:type="dxa"/>
            <w:tcBorders>
              <w:top w:val="single" w:sz="12" w:space="0" w:color="auto"/>
              <w:left w:val="single" w:sz="12" w:space="0" w:color="auto"/>
              <w:bottom w:val="single" w:sz="12" w:space="0" w:color="auto"/>
              <w:right w:val="single" w:sz="12" w:space="0" w:color="auto"/>
            </w:tcBorders>
            <w:vAlign w:val="center"/>
          </w:tcPr>
          <w:p w14:paraId="77DBFFB9" w14:textId="77777777" w:rsidR="00F462B3" w:rsidRDefault="00F462B3" w:rsidP="00F462B3">
            <w:pPr>
              <w:jc w:val="center"/>
            </w:pPr>
            <w:proofErr w:type="spellStart"/>
            <w:r>
              <w:t>R_dest</w:t>
            </w:r>
            <w:proofErr w:type="spellEnd"/>
          </w:p>
        </w:tc>
        <w:tc>
          <w:tcPr>
            <w:tcW w:w="1307" w:type="dxa"/>
            <w:tcBorders>
              <w:top w:val="single" w:sz="12" w:space="0" w:color="auto"/>
              <w:left w:val="single" w:sz="12" w:space="0" w:color="auto"/>
              <w:bottom w:val="single" w:sz="12" w:space="0" w:color="auto"/>
              <w:right w:val="single" w:sz="12" w:space="0" w:color="auto"/>
            </w:tcBorders>
            <w:vAlign w:val="center"/>
          </w:tcPr>
          <w:p w14:paraId="4DEE5BF6" w14:textId="77777777" w:rsidR="00F462B3" w:rsidRDefault="00F462B3" w:rsidP="00F462B3">
            <w:pPr>
              <w:jc w:val="center"/>
            </w:pPr>
            <w:r>
              <w:t>…</w:t>
            </w:r>
          </w:p>
        </w:tc>
        <w:tc>
          <w:tcPr>
            <w:tcW w:w="303"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4C4ABAAB" w14:textId="1C434369" w:rsidR="00F462B3" w:rsidRDefault="00F462B3" w:rsidP="00F462B3">
            <w:pPr>
              <w:jc w:val="center"/>
            </w:pPr>
            <w:r w:rsidRPr="00F462B3">
              <w:rPr>
                <w:color w:val="FF0000"/>
              </w:rPr>
              <w:t>0</w:t>
            </w:r>
          </w:p>
        </w:tc>
      </w:tr>
    </w:tbl>
    <w:p w14:paraId="36394A1C" w14:textId="05B80044" w:rsidR="00F462B3" w:rsidRDefault="00F462B3" w:rsidP="004D25AA">
      <w:r>
        <w:tab/>
        <w:t>When “s” is 0, it’s a regular entry.</w:t>
      </w:r>
    </w:p>
    <w:p w14:paraId="091483C3" w14:textId="730F84E3" w:rsidR="00F462B3" w:rsidRDefault="00F462B3" w:rsidP="004D25AA"/>
    <w:p w14:paraId="3569E962" w14:textId="5BC98002" w:rsidR="00F462B3" w:rsidRDefault="00F462B3" w:rsidP="004D25AA"/>
    <w:tbl>
      <w:tblPr>
        <w:tblStyle w:val="TableGrid"/>
        <w:tblpPr w:leftFromText="180" w:rightFromText="180" w:vertAnchor="text" w:horzAnchor="margin" w:tblpXSpec="center" w:tblpY="662"/>
        <w:tblW w:w="0" w:type="auto"/>
        <w:tblLook w:val="04A0" w:firstRow="1" w:lastRow="0" w:firstColumn="1" w:lastColumn="0" w:noHBand="0" w:noVBand="1"/>
      </w:tblPr>
      <w:tblGrid>
        <w:gridCol w:w="1417"/>
        <w:gridCol w:w="833"/>
        <w:gridCol w:w="1695"/>
        <w:gridCol w:w="360"/>
      </w:tblGrid>
      <w:tr w:rsidR="00C821FF" w14:paraId="647E53FF" w14:textId="77777777" w:rsidTr="00B20779">
        <w:trPr>
          <w:trHeight w:val="502"/>
        </w:trPr>
        <w:tc>
          <w:tcPr>
            <w:tcW w:w="1417" w:type="dxa"/>
            <w:tcBorders>
              <w:top w:val="single" w:sz="12" w:space="0" w:color="auto"/>
              <w:left w:val="single" w:sz="12" w:space="0" w:color="auto"/>
              <w:bottom w:val="single" w:sz="12" w:space="0" w:color="auto"/>
              <w:right w:val="single" w:sz="12" w:space="0" w:color="auto"/>
            </w:tcBorders>
            <w:vAlign w:val="center"/>
          </w:tcPr>
          <w:p w14:paraId="1BEB7DE9" w14:textId="77777777" w:rsidR="00C821FF" w:rsidRDefault="00C821FF" w:rsidP="005B0024">
            <w:pPr>
              <w:jc w:val="center"/>
            </w:pPr>
            <w:r>
              <w:t>Pointer</w:t>
            </w:r>
          </w:p>
        </w:tc>
        <w:tc>
          <w:tcPr>
            <w:tcW w:w="833" w:type="dxa"/>
            <w:tcBorders>
              <w:top w:val="single" w:sz="12" w:space="0" w:color="auto"/>
              <w:left w:val="single" w:sz="12" w:space="0" w:color="auto"/>
              <w:bottom w:val="single" w:sz="12" w:space="0" w:color="auto"/>
              <w:right w:val="single" w:sz="12" w:space="0" w:color="auto"/>
            </w:tcBorders>
            <w:vAlign w:val="center"/>
          </w:tcPr>
          <w:p w14:paraId="344A0C11" w14:textId="77777777" w:rsidR="00C821FF" w:rsidRDefault="00C821FF" w:rsidP="005B0024">
            <w:proofErr w:type="spellStart"/>
            <w:r>
              <w:t>R_dest</w:t>
            </w:r>
            <w:proofErr w:type="spellEnd"/>
          </w:p>
        </w:tc>
        <w:tc>
          <w:tcPr>
            <w:tcW w:w="1695" w:type="dxa"/>
            <w:tcBorders>
              <w:top w:val="single" w:sz="12" w:space="0" w:color="auto"/>
              <w:left w:val="single" w:sz="12" w:space="0" w:color="auto"/>
              <w:bottom w:val="single" w:sz="12" w:space="0" w:color="auto"/>
              <w:right w:val="single" w:sz="12" w:space="0" w:color="auto"/>
            </w:tcBorders>
            <w:shd w:val="clear" w:color="auto" w:fill="auto"/>
          </w:tcPr>
          <w:p w14:paraId="22993ABD" w14:textId="173711F9" w:rsidR="00C821FF" w:rsidRPr="005B0024" w:rsidRDefault="00B20779" w:rsidP="005B0024">
            <w:pPr>
              <w:jc w:val="center"/>
              <w:rPr>
                <w:color w:val="FF0000"/>
              </w:rPr>
            </w:pPr>
            <w:r w:rsidRPr="00B20779">
              <w:rPr>
                <w:color w:val="FF0000"/>
                <w:sz w:val="14"/>
                <w:szCs w:val="14"/>
              </w:rPr>
              <w:t>“Might have extra space</w:t>
            </w:r>
            <w:r w:rsidR="003F3050">
              <w:rPr>
                <w:color w:val="FF0000"/>
                <w:sz w:val="14"/>
                <w:szCs w:val="14"/>
              </w:rPr>
              <w:t xml:space="preserve"> left</w:t>
            </w:r>
            <w:r w:rsidRPr="00B20779">
              <w:rPr>
                <w:color w:val="FF0000"/>
                <w:sz w:val="14"/>
                <w:szCs w:val="14"/>
              </w:rPr>
              <w:t>”</w:t>
            </w:r>
          </w:p>
        </w:tc>
        <w:tc>
          <w:tcPr>
            <w:tcW w:w="360"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17BDB967" w14:textId="5DBC79CB" w:rsidR="00C821FF" w:rsidRDefault="00C821FF" w:rsidP="005B0024">
            <w:pPr>
              <w:jc w:val="center"/>
            </w:pPr>
            <w:r w:rsidRPr="005B0024">
              <w:rPr>
                <w:color w:val="FF0000"/>
              </w:rPr>
              <w:t>1</w:t>
            </w:r>
          </w:p>
        </w:tc>
      </w:tr>
    </w:tbl>
    <w:p w14:paraId="4CFB6F79" w14:textId="41EAD692" w:rsidR="00A531F9" w:rsidRDefault="00F462B3" w:rsidP="001F1218">
      <w:pPr>
        <w:ind w:left="720"/>
      </w:pPr>
      <w:r>
        <w:t xml:space="preserve">When “s” is 1, we can </w:t>
      </w:r>
      <w:commentRangeStart w:id="18"/>
      <w:commentRangeStart w:id="19"/>
      <w:r>
        <w:t>“piggy-back</w:t>
      </w:r>
      <w:commentRangeEnd w:id="18"/>
      <w:r w:rsidR="00303F8F">
        <w:rPr>
          <w:rStyle w:val="CommentReference"/>
        </w:rPr>
        <w:commentReference w:id="18"/>
      </w:r>
      <w:commentRangeEnd w:id="19"/>
      <w:r w:rsidR="00D33203">
        <w:rPr>
          <w:rStyle w:val="CommentReference"/>
        </w:rPr>
        <w:commentReference w:id="19"/>
      </w:r>
      <w:r>
        <w:t xml:space="preserve">” on the </w:t>
      </w:r>
      <w:r w:rsidR="001F1218">
        <w:t xml:space="preserve">existing entry and save a pointer to the predicted value in the dictionary (together with the </w:t>
      </w:r>
      <w:proofErr w:type="spellStart"/>
      <w:r w:rsidR="001F1218">
        <w:t>R_dest</w:t>
      </w:r>
      <w:proofErr w:type="spellEnd"/>
      <w:r w:rsidR="001F1218">
        <w:t xml:space="preserve"> only, because we might use it for the dependency chain)</w:t>
      </w:r>
    </w:p>
    <w:p w14:paraId="5F57CF62" w14:textId="03C5F70B" w:rsidR="00A531F9" w:rsidRDefault="0094068E" w:rsidP="0030115D">
      <w:r>
        <w:rPr>
          <w:noProof/>
        </w:rPr>
        <mc:AlternateContent>
          <mc:Choice Requires="wps">
            <w:drawing>
              <wp:anchor distT="0" distB="0" distL="114300" distR="114300" simplePos="0" relativeHeight="251662336" behindDoc="0" locked="0" layoutInCell="1" allowOverlap="1" wp14:anchorId="5CBFE8DF" wp14:editId="6AC1E0FE">
                <wp:simplePos x="0" y="0"/>
                <wp:positionH relativeFrom="column">
                  <wp:posOffset>1485493</wp:posOffset>
                </wp:positionH>
                <wp:positionV relativeFrom="paragraph">
                  <wp:posOffset>118204</wp:posOffset>
                </wp:positionV>
                <wp:extent cx="563350" cy="160781"/>
                <wp:effectExtent l="38100" t="0" r="27305" b="67945"/>
                <wp:wrapNone/>
                <wp:docPr id="82" name="Straight Arrow Connector 82"/>
                <wp:cNvGraphicFramePr/>
                <a:graphic xmlns:a="http://schemas.openxmlformats.org/drawingml/2006/main">
                  <a:graphicData uri="http://schemas.microsoft.com/office/word/2010/wordprocessingShape">
                    <wps:wsp>
                      <wps:cNvCnPr/>
                      <wps:spPr>
                        <a:xfrm flipH="1">
                          <a:off x="0" y="0"/>
                          <a:ext cx="563350" cy="160781"/>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E7EFD" id="_x0000_t32" coordsize="21600,21600" o:spt="32" o:oned="t" path="m,l21600,21600e" filled="f">
                <v:path arrowok="t" fillok="f" o:connecttype="none"/>
                <o:lock v:ext="edit" shapetype="t"/>
              </v:shapetype>
              <v:shape id="Straight Arrow Connector 82" o:spid="_x0000_s1026" type="#_x0000_t32" style="position:absolute;margin-left:116.95pt;margin-top:9.3pt;width:44.35pt;height:12.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" strokecolor="red" strokeweight="1.5pt">
                <v:stroke endarrow="block" joinstyle="miter"/>
              </v:shape>
            </w:pict>
          </mc:Fallback>
        </mc:AlternateContent>
      </w:r>
      <w:r w:rsidR="00C821FF">
        <w:rPr>
          <w:noProof/>
        </w:rPr>
        <mc:AlternateContent>
          <mc:Choice Requires="wps">
            <w:drawing>
              <wp:anchor distT="0" distB="0" distL="114300" distR="114300" simplePos="0" relativeHeight="251663360" behindDoc="0" locked="0" layoutInCell="1" allowOverlap="1" wp14:anchorId="1C569A66" wp14:editId="2AE16BE8">
                <wp:simplePos x="0" y="0"/>
                <wp:positionH relativeFrom="column">
                  <wp:posOffset>801615</wp:posOffset>
                </wp:positionH>
                <wp:positionV relativeFrom="paragraph">
                  <wp:posOffset>88775</wp:posOffset>
                </wp:positionV>
                <wp:extent cx="704137" cy="508543"/>
                <wp:effectExtent l="0" t="0" r="20320" b="25400"/>
                <wp:wrapNone/>
                <wp:docPr id="83" name="Rectangle 83"/>
                <wp:cNvGraphicFramePr/>
                <a:graphic xmlns:a="http://schemas.openxmlformats.org/drawingml/2006/main">
                  <a:graphicData uri="http://schemas.microsoft.com/office/word/2010/wordprocessingShape">
                    <wps:wsp>
                      <wps:cNvSpPr/>
                      <wps:spPr>
                        <a:xfrm>
                          <a:off x="0" y="0"/>
                          <a:ext cx="704137" cy="5085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6390C" w14:textId="65D361A6" w:rsidR="00303F8F" w:rsidRPr="00C821FF" w:rsidRDefault="00303F8F" w:rsidP="00C821FF">
                            <w:pPr>
                              <w:jc w:val="center"/>
                              <w:rPr>
                                <w:color w:val="000000" w:themeColor="text1"/>
                                <w:sz w:val="18"/>
                                <w:szCs w:val="18"/>
                              </w:rPr>
                            </w:pPr>
                            <w:r w:rsidRPr="00C821FF">
                              <w:rPr>
                                <w:color w:val="000000" w:themeColor="text1"/>
                                <w:sz w:val="18"/>
                                <w:szCs w:val="18"/>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69A66" id="Rectangle 83" o:spid="_x0000_s1084" style="position:absolute;margin-left:63.1pt;margin-top:7pt;width:55.45pt;height:4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" filled="f" strokecolor="red" strokeweight="1pt">
                <v:textbox>
                  <w:txbxContent>
                    <w:p w14:paraId="0706390C" w14:textId="65D361A6" w:rsidR="00303F8F" w:rsidRPr="00C821FF" w:rsidRDefault="00303F8F" w:rsidP="00C821FF">
                      <w:pPr>
                        <w:jc w:val="center"/>
                        <w:rPr>
                          <w:color w:val="000000" w:themeColor="text1"/>
                          <w:sz w:val="18"/>
                          <w:szCs w:val="18"/>
                        </w:rPr>
                      </w:pPr>
                      <w:r w:rsidRPr="00C821FF">
                        <w:rPr>
                          <w:color w:val="000000" w:themeColor="text1"/>
                          <w:sz w:val="18"/>
                          <w:szCs w:val="18"/>
                        </w:rPr>
                        <w:t>Dictionary</w:t>
                      </w:r>
                    </w:p>
                  </w:txbxContent>
                </v:textbox>
              </v:rect>
            </w:pict>
          </mc:Fallback>
        </mc:AlternateContent>
      </w:r>
    </w:p>
    <w:p w14:paraId="608D5CCE" w14:textId="77777777" w:rsidR="00912B42" w:rsidRDefault="00912B42" w:rsidP="004D25AA"/>
    <w:p w14:paraId="47E2CB47" w14:textId="77777777" w:rsidR="00912B42" w:rsidRDefault="00912B42" w:rsidP="004D25AA"/>
    <w:p w14:paraId="4948AD2B" w14:textId="2BC37C06" w:rsidR="00303F8F" w:rsidRPr="00593DE5" w:rsidRDefault="00303F8F" w:rsidP="004D25AA">
      <w:pPr>
        <w:rPr>
          <w:ins w:id="20" w:author="Freddy Gabbay" w:date="2022-08-07T22:56:00Z"/>
          <w:highlight w:val="yellow"/>
        </w:rPr>
      </w:pPr>
      <w:ins w:id="21" w:author="Freddy Gabbay" w:date="2022-08-07T22:54:00Z">
        <w:r w:rsidRPr="00593DE5">
          <w:rPr>
            <w:highlight w:val="yellow"/>
          </w:rPr>
          <w:t xml:space="preserve">Layan – I see a problem here – if the </w:t>
        </w:r>
        <w:proofErr w:type="gramStart"/>
        <w:r w:rsidRPr="00593DE5">
          <w:rPr>
            <w:highlight w:val="yellow"/>
          </w:rPr>
          <w:t xml:space="preserve">same  </w:t>
        </w:r>
        <w:proofErr w:type="spellStart"/>
        <w:r w:rsidRPr="00593DE5">
          <w:rPr>
            <w:highlight w:val="yellow"/>
          </w:rPr>
          <w:t>uop</w:t>
        </w:r>
        <w:proofErr w:type="spellEnd"/>
        <w:proofErr w:type="gramEnd"/>
        <w:r w:rsidRPr="00593DE5">
          <w:rPr>
            <w:highlight w:val="yellow"/>
          </w:rPr>
          <w:t xml:space="preserve"> resides in 2 </w:t>
        </w:r>
        <w:proofErr w:type="spellStart"/>
        <w:r w:rsidRPr="00593DE5">
          <w:rPr>
            <w:highlight w:val="yellow"/>
          </w:rPr>
          <w:t>uop</w:t>
        </w:r>
        <w:proofErr w:type="spellEnd"/>
        <w:r w:rsidRPr="00593DE5">
          <w:rPr>
            <w:highlight w:val="yellow"/>
          </w:rPr>
          <w:t xml:space="preserve"> cache entries </w:t>
        </w:r>
      </w:ins>
      <w:ins w:id="22" w:author="Freddy Gabbay" w:date="2022-08-07T22:55:00Z">
        <w:r w:rsidRPr="00593DE5">
          <w:rPr>
            <w:highlight w:val="yellow"/>
          </w:rPr>
          <w:t>then obviously they both need to point to the same entry in dictionary</w:t>
        </w:r>
      </w:ins>
      <w:ins w:id="23" w:author="Freddy Gabbay" w:date="2022-08-07T22:56:00Z">
        <w:r w:rsidRPr="00593DE5">
          <w:rPr>
            <w:highlight w:val="yellow"/>
          </w:rPr>
          <w:t>. The problems that I see are as follows:</w:t>
        </w:r>
      </w:ins>
    </w:p>
    <w:p w14:paraId="0579CDE5" w14:textId="47677498" w:rsidR="00303F8F" w:rsidRPr="00593DE5" w:rsidRDefault="00303F8F" w:rsidP="00303F8F">
      <w:pPr>
        <w:pStyle w:val="ListParagraph"/>
        <w:numPr>
          <w:ilvl w:val="0"/>
          <w:numId w:val="48"/>
        </w:numPr>
        <w:rPr>
          <w:ins w:id="24" w:author="Freddy Gabbay" w:date="2022-08-07T22:58:00Z"/>
          <w:highlight w:val="yellow"/>
        </w:rPr>
      </w:pPr>
      <w:ins w:id="25" w:author="Freddy Gabbay" w:date="2022-08-07T22:56:00Z">
        <w:r w:rsidRPr="00593DE5">
          <w:rPr>
            <w:highlight w:val="yellow"/>
          </w:rPr>
          <w:t xml:space="preserve">Since we use the BB address + </w:t>
        </w:r>
        <w:proofErr w:type="spellStart"/>
        <w:r w:rsidRPr="00593DE5">
          <w:rPr>
            <w:highlight w:val="yellow"/>
          </w:rPr>
          <w:t>uop</w:t>
        </w:r>
        <w:proofErr w:type="spellEnd"/>
        <w:r w:rsidRPr="00593DE5">
          <w:rPr>
            <w:highlight w:val="yellow"/>
          </w:rPr>
          <w:t xml:space="preserve"> offset </w:t>
        </w:r>
      </w:ins>
      <w:ins w:id="26" w:author="Freddy Gabbay" w:date="2022-08-07T22:57:00Z">
        <w:r w:rsidRPr="00593DE5">
          <w:rPr>
            <w:highlight w:val="yellow"/>
          </w:rPr>
          <w:t xml:space="preserve">in the BB as a lookup key in the dictionary then the duplicated </w:t>
        </w:r>
        <w:proofErr w:type="spellStart"/>
        <w:r w:rsidRPr="00593DE5">
          <w:rPr>
            <w:highlight w:val="yellow"/>
          </w:rPr>
          <w:t>uop</w:t>
        </w:r>
        <w:proofErr w:type="spellEnd"/>
        <w:r w:rsidRPr="00593DE5">
          <w:rPr>
            <w:highlight w:val="yellow"/>
          </w:rPr>
          <w:t xml:space="preserve"> will have 2 different keys. This can work </w:t>
        </w:r>
        <w:proofErr w:type="gramStart"/>
        <w:r w:rsidRPr="00593DE5">
          <w:rPr>
            <w:highlight w:val="yellow"/>
          </w:rPr>
          <w:t>as long as</w:t>
        </w:r>
        <w:proofErr w:type="gramEnd"/>
        <w:r w:rsidRPr="00593DE5">
          <w:rPr>
            <w:highlight w:val="yellow"/>
          </w:rPr>
          <w:t xml:space="preserve"> you have a last value predictor, however if you use a contex</w:t>
        </w:r>
      </w:ins>
      <w:ins w:id="27" w:author="Freddy Gabbay" w:date="2022-08-07T22:58:00Z">
        <w:r w:rsidRPr="00593DE5">
          <w:rPr>
            <w:highlight w:val="yellow"/>
          </w:rPr>
          <w:t xml:space="preserve">t or stride predictor this will be a problem. </w:t>
        </w:r>
      </w:ins>
    </w:p>
    <w:p w14:paraId="66F0D457" w14:textId="43B027B5" w:rsidR="00303F8F" w:rsidRPr="00593DE5" w:rsidRDefault="00303F8F" w:rsidP="006A50DA">
      <w:pPr>
        <w:pStyle w:val="ListParagraph"/>
        <w:numPr>
          <w:ilvl w:val="0"/>
          <w:numId w:val="48"/>
        </w:numPr>
        <w:rPr>
          <w:ins w:id="28" w:author="Freddy Gabbay" w:date="2022-08-07T22:54:00Z"/>
          <w:highlight w:val="yellow"/>
        </w:rPr>
      </w:pPr>
      <w:ins w:id="29" w:author="Freddy Gabbay" w:date="2022-08-07T22:58:00Z">
        <w:r w:rsidRPr="00593DE5">
          <w:rPr>
            <w:highlight w:val="yellow"/>
          </w:rPr>
          <w:t xml:space="preserve">We allow only one speculative </w:t>
        </w:r>
        <w:proofErr w:type="spellStart"/>
        <w:r w:rsidRPr="00593DE5">
          <w:rPr>
            <w:highlight w:val="yellow"/>
          </w:rPr>
          <w:t>uop</w:t>
        </w:r>
        <w:proofErr w:type="spellEnd"/>
        <w:r w:rsidRPr="00593DE5">
          <w:rPr>
            <w:highlight w:val="yellow"/>
          </w:rPr>
          <w:t xml:space="preserve"> in a BB (for now). If a duplicated </w:t>
        </w:r>
        <w:proofErr w:type="spellStart"/>
        <w:r w:rsidRPr="00593DE5">
          <w:rPr>
            <w:highlight w:val="yellow"/>
          </w:rPr>
          <w:t>uop</w:t>
        </w:r>
        <w:proofErr w:type="spellEnd"/>
        <w:r w:rsidRPr="00593DE5">
          <w:rPr>
            <w:highlight w:val="yellow"/>
          </w:rPr>
          <w:t xml:space="preserve"> is marked as speculative in one </w:t>
        </w:r>
        <w:proofErr w:type="gramStart"/>
        <w:r w:rsidRPr="00593DE5">
          <w:rPr>
            <w:highlight w:val="yellow"/>
          </w:rPr>
          <w:t>BB</w:t>
        </w:r>
        <w:proofErr w:type="gramEnd"/>
        <w:r w:rsidRPr="00593DE5">
          <w:rPr>
            <w:highlight w:val="yellow"/>
          </w:rPr>
          <w:t xml:space="preserve"> h</w:t>
        </w:r>
      </w:ins>
      <w:ins w:id="30" w:author="Freddy Gabbay" w:date="2022-08-07T22:59:00Z">
        <w:r w:rsidRPr="00593DE5">
          <w:rPr>
            <w:highlight w:val="yellow"/>
          </w:rPr>
          <w:t>ow will you know in the second BB that it</w:t>
        </w:r>
        <w:r w:rsidR="00793610">
          <w:rPr>
            <w:highlight w:val="yellow"/>
          </w:rPr>
          <w:t xml:space="preserve"> is speculative?</w:t>
        </w:r>
      </w:ins>
    </w:p>
    <w:p w14:paraId="1471649B" w14:textId="37300BFD" w:rsidR="004D25AA" w:rsidRDefault="004D25AA" w:rsidP="004D25AA">
      <w:r>
        <w:t>Assumptions:</w:t>
      </w:r>
    </w:p>
    <w:p w14:paraId="0ED02874" w14:textId="289AC353" w:rsidR="004D25AA" w:rsidRDefault="009D0256" w:rsidP="00B06BA4">
      <w:pPr>
        <w:pStyle w:val="ListParagraph"/>
        <w:numPr>
          <w:ilvl w:val="0"/>
          <w:numId w:val="21"/>
        </w:numPr>
      </w:pPr>
      <w:r>
        <w:t>Note</w:t>
      </w:r>
      <w:r w:rsidR="00BB6C49">
        <w:t xml:space="preserve">: </w:t>
      </w:r>
      <w:commentRangeStart w:id="31"/>
      <w:commentRangeStart w:id="32"/>
      <w:r w:rsidR="00B06BA4">
        <w:t>We</w:t>
      </w:r>
      <w:r w:rsidR="00BB6C49">
        <w:t xml:space="preserve"> might want to</w:t>
      </w:r>
      <w:r w:rsidR="00B06BA4">
        <w:t xml:space="preserve"> commit the </w:t>
      </w:r>
      <w:r w:rsidR="00B06BA4" w:rsidRPr="00315CA2">
        <w:rPr>
          <w:b/>
          <w:bCs/>
        </w:rPr>
        <w:t>whole BB</w:t>
      </w:r>
      <w:r w:rsidR="00B06BA4">
        <w:t xml:space="preserve"> at once</w:t>
      </w:r>
      <w:r w:rsidR="008F4BE3">
        <w:t xml:space="preserve"> </w:t>
      </w:r>
      <w:commentRangeEnd w:id="31"/>
      <w:r w:rsidR="00793610">
        <w:rPr>
          <w:rStyle w:val="CommentReference"/>
        </w:rPr>
        <w:commentReference w:id="31"/>
      </w:r>
      <w:commentRangeEnd w:id="32"/>
      <w:r w:rsidR="00FA4564">
        <w:rPr>
          <w:rStyle w:val="CommentReference"/>
        </w:rPr>
        <w:commentReference w:id="32"/>
      </w:r>
      <w:r w:rsidR="008F4BE3">
        <w:t>(if both value and branch predictions are correct)</w:t>
      </w:r>
      <w:r w:rsidR="00B06BA4">
        <w:t xml:space="preserve">, or none of its </w:t>
      </w:r>
      <w:proofErr w:type="spellStart"/>
      <w:r w:rsidR="00B06BA4">
        <w:t>uOps</w:t>
      </w:r>
      <w:proofErr w:type="spellEnd"/>
      <w:r w:rsidR="00B06BA4">
        <w:t xml:space="preserve"> (if the prediction is wrong).</w:t>
      </w:r>
      <w:r w:rsidR="00B90927">
        <w:t xml:space="preserve"> The flush is performed from the problematic BB </w:t>
      </w:r>
      <w:r w:rsidR="00B90927" w:rsidRPr="00B90927">
        <w:rPr>
          <w:b/>
          <w:bCs/>
        </w:rPr>
        <w:t>and forward</w:t>
      </w:r>
      <w:r w:rsidR="00B90927">
        <w:t>.</w:t>
      </w:r>
      <w:r w:rsidR="00BB6C49">
        <w:t xml:space="preserve"> Currently, we don’t do that.</w:t>
      </w:r>
    </w:p>
    <w:p w14:paraId="534876D8" w14:textId="6A2F2B32" w:rsidR="004D24ED" w:rsidRPr="006F6D16" w:rsidRDefault="00A3521A" w:rsidP="004D24ED">
      <w:pPr>
        <w:ind w:firstLine="720"/>
        <w:rPr>
          <w:color w:val="FF0000"/>
        </w:rPr>
      </w:pPr>
      <w:r w:rsidRPr="004D24ED">
        <w:rPr>
          <w:b/>
          <w:bCs/>
        </w:rPr>
        <w:t>TODO</w:t>
      </w:r>
      <w:r>
        <w:t xml:space="preserve">: </w:t>
      </w:r>
      <w:r w:rsidR="004D24ED">
        <w:t xml:space="preserve">Decide on </w:t>
      </w:r>
      <w:r w:rsidR="004D24ED" w:rsidRPr="00E1677E">
        <w:rPr>
          <w:b/>
          <w:bCs/>
        </w:rPr>
        <w:t>misprediction</w:t>
      </w:r>
      <w:r w:rsidR="004D24ED">
        <w:t xml:space="preserve"> handling: </w:t>
      </w:r>
      <w:r w:rsidRPr="00E1677E">
        <w:rPr>
          <w:b/>
          <w:bCs/>
        </w:rPr>
        <w:t>Flush</w:t>
      </w:r>
      <w:r w:rsidR="004D24ED">
        <w:t xml:space="preserve">? </w:t>
      </w:r>
      <w:r w:rsidR="00F7017C">
        <w:t xml:space="preserve">Save </w:t>
      </w:r>
      <w:r w:rsidR="00F7017C" w:rsidRPr="00E1677E">
        <w:rPr>
          <w:b/>
          <w:bCs/>
        </w:rPr>
        <w:t>Checkpoints</w:t>
      </w:r>
      <w:r w:rsidR="00F7017C">
        <w:t>?</w:t>
      </w:r>
      <w:r w:rsidR="00E23478">
        <w:t xml:space="preserve"> </w:t>
      </w:r>
      <w:r w:rsidR="00E23478" w:rsidRPr="006F6D16">
        <w:rPr>
          <w:color w:val="FF0000"/>
        </w:rPr>
        <w:t xml:space="preserve">Issue </w:t>
      </w:r>
      <w:r w:rsidR="006F6D16" w:rsidRPr="006F6D16">
        <w:rPr>
          <w:color w:val="FF0000"/>
        </w:rPr>
        <w:t>21+24.</w:t>
      </w:r>
      <w:r w:rsidR="00793610">
        <w:rPr>
          <w:color w:val="FF0000"/>
        </w:rPr>
        <w:t xml:space="preserve"> </w:t>
      </w:r>
    </w:p>
    <w:p w14:paraId="0206204C" w14:textId="77777777" w:rsidR="00950D66" w:rsidRDefault="00950D66" w:rsidP="00950D66">
      <w:pPr>
        <w:pStyle w:val="ListParagraph"/>
        <w:numPr>
          <w:ilvl w:val="0"/>
          <w:numId w:val="21"/>
        </w:numPr>
      </w:pPr>
      <w:r>
        <w:t xml:space="preserve">Dan’s Design assumes a fixed value for predictions. </w:t>
      </w:r>
    </w:p>
    <w:p w14:paraId="19DF9626" w14:textId="0410C71A" w:rsidR="009F0BEE" w:rsidRDefault="00950D66" w:rsidP="00950D66">
      <w:pPr>
        <w:pStyle w:val="ListParagraph"/>
      </w:pPr>
      <w:r w:rsidRPr="00950D66">
        <w:rPr>
          <w:b/>
          <w:bCs/>
        </w:rPr>
        <w:t>TODO</w:t>
      </w:r>
      <w:r>
        <w:t xml:space="preserve">: Find a mechanism to handle </w:t>
      </w:r>
      <w:proofErr w:type="spellStart"/>
      <w:r w:rsidR="00A3521A">
        <w:t>strided</w:t>
      </w:r>
      <w:proofErr w:type="spellEnd"/>
      <w:r w:rsidR="00A3521A">
        <w:t xml:space="preserve"> value</w:t>
      </w:r>
      <w:r>
        <w:t>s</w:t>
      </w:r>
      <w:r w:rsidR="00E1677E">
        <w:t xml:space="preserve"> (</w:t>
      </w:r>
      <w:r w:rsidR="00E1677E" w:rsidRPr="00E1677E">
        <w:rPr>
          <w:b/>
          <w:bCs/>
        </w:rPr>
        <w:t>context based</w:t>
      </w:r>
      <w:r w:rsidR="00E1677E">
        <w:t>)</w:t>
      </w:r>
      <w:r>
        <w:t xml:space="preserve">, like a </w:t>
      </w:r>
      <w:r w:rsidRPr="00E1677E">
        <w:rPr>
          <w:b/>
          <w:bCs/>
        </w:rPr>
        <w:t>pointer</w:t>
      </w:r>
      <w:r>
        <w:t xml:space="preserve"> in the </w:t>
      </w:r>
      <w:r w:rsidRPr="00E1677E">
        <w:rPr>
          <w:b/>
          <w:bCs/>
        </w:rPr>
        <w:t>dictionary</w:t>
      </w:r>
      <w:r>
        <w:t xml:space="preserve"> that can update the values with an offset.</w:t>
      </w:r>
      <w:r w:rsidR="006C0443">
        <w:t xml:space="preserve"> Another suggestion is the use of DVTAGE.</w:t>
      </w:r>
      <w:r w:rsidR="008D2879">
        <w:t xml:space="preserve"> </w:t>
      </w:r>
      <w:r w:rsidR="008D2879" w:rsidRPr="008D2879">
        <w:rPr>
          <w:color w:val="FF0000"/>
        </w:rPr>
        <w:t>Issue 5.</w:t>
      </w:r>
    </w:p>
    <w:p w14:paraId="5A91B9A3" w14:textId="05E4AD69" w:rsidR="00AB2324" w:rsidRDefault="00B15D12" w:rsidP="00AB2324">
      <w:pPr>
        <w:pStyle w:val="ListParagraph"/>
        <w:numPr>
          <w:ilvl w:val="0"/>
          <w:numId w:val="21"/>
        </w:numPr>
      </w:pPr>
      <w:r>
        <w:t xml:space="preserve">Training happens in the </w:t>
      </w:r>
      <w:r w:rsidRPr="00282C14">
        <w:rPr>
          <w:b/>
          <w:bCs/>
        </w:rPr>
        <w:t>slow path</w:t>
      </w:r>
      <w:r>
        <w:t>.</w:t>
      </w:r>
      <w:r w:rsidR="00AB2324">
        <w:t xml:space="preserve"> And the Value Predictor has a pointer to the </w:t>
      </w:r>
      <w:r w:rsidR="002F2D0E">
        <w:t xml:space="preserve">buffer in the </w:t>
      </w:r>
      <w:proofErr w:type="spellStart"/>
      <w:r w:rsidR="002F2D0E">
        <w:t>uOp</w:t>
      </w:r>
      <w:proofErr w:type="spellEnd"/>
      <w:r w:rsidR="002F2D0E">
        <w:t xml:space="preserve"> Cache.</w:t>
      </w:r>
    </w:p>
    <w:tbl>
      <w:tblPr>
        <w:tblStyle w:val="TableGrid"/>
        <w:tblpPr w:leftFromText="180" w:rightFromText="180" w:vertAnchor="text" w:horzAnchor="page" w:tblpX="2865" w:tblpY="385"/>
        <w:tblW w:w="0" w:type="auto"/>
        <w:tblLook w:val="04A0" w:firstRow="1" w:lastRow="0" w:firstColumn="1" w:lastColumn="0" w:noHBand="0" w:noVBand="1"/>
      </w:tblPr>
      <w:tblGrid>
        <w:gridCol w:w="776"/>
        <w:gridCol w:w="1042"/>
        <w:gridCol w:w="830"/>
        <w:gridCol w:w="1307"/>
        <w:gridCol w:w="1074"/>
        <w:gridCol w:w="380"/>
      </w:tblGrid>
      <w:tr w:rsidR="002F2D0E" w14:paraId="14A7F71B" w14:textId="77777777" w:rsidTr="002F2D0E">
        <w:trPr>
          <w:trHeight w:val="1293"/>
        </w:trPr>
        <w:tc>
          <w:tcPr>
            <w:tcW w:w="776" w:type="dxa"/>
            <w:tcBorders>
              <w:top w:val="nil"/>
              <w:left w:val="nil"/>
              <w:bottom w:val="single" w:sz="12" w:space="0" w:color="auto"/>
              <w:right w:val="nil"/>
            </w:tcBorders>
            <w:vAlign w:val="center"/>
          </w:tcPr>
          <w:p w14:paraId="13A71E15" w14:textId="77777777" w:rsidR="002F2D0E" w:rsidRDefault="002F2D0E" w:rsidP="002F2D0E">
            <w:pPr>
              <w:jc w:val="center"/>
            </w:pPr>
          </w:p>
          <w:p w14:paraId="0D39C181" w14:textId="77777777" w:rsidR="002F2D0E" w:rsidRDefault="002F2D0E" w:rsidP="002F2D0E"/>
        </w:tc>
        <w:tc>
          <w:tcPr>
            <w:tcW w:w="1042" w:type="dxa"/>
            <w:tcBorders>
              <w:top w:val="nil"/>
              <w:left w:val="nil"/>
              <w:bottom w:val="single" w:sz="12" w:space="0" w:color="auto"/>
              <w:right w:val="nil"/>
            </w:tcBorders>
            <w:vAlign w:val="center"/>
          </w:tcPr>
          <w:p w14:paraId="7BC13C57" w14:textId="77777777" w:rsidR="002F2D0E" w:rsidRDefault="002F2D0E" w:rsidP="002F2D0E">
            <w:pPr>
              <w:jc w:val="center"/>
            </w:pPr>
          </w:p>
        </w:tc>
        <w:tc>
          <w:tcPr>
            <w:tcW w:w="830" w:type="dxa"/>
            <w:tcBorders>
              <w:top w:val="nil"/>
              <w:left w:val="nil"/>
              <w:bottom w:val="single" w:sz="12" w:space="0" w:color="auto"/>
              <w:right w:val="nil"/>
            </w:tcBorders>
            <w:vAlign w:val="center"/>
          </w:tcPr>
          <w:p w14:paraId="3F34C493" w14:textId="77777777" w:rsidR="002F2D0E" w:rsidRDefault="002F2D0E" w:rsidP="002F2D0E">
            <w:pPr>
              <w:jc w:val="center"/>
            </w:pPr>
          </w:p>
        </w:tc>
        <w:tc>
          <w:tcPr>
            <w:tcW w:w="1307" w:type="dxa"/>
            <w:tcBorders>
              <w:top w:val="nil"/>
              <w:left w:val="nil"/>
              <w:bottom w:val="single" w:sz="12" w:space="0" w:color="auto"/>
              <w:right w:val="single" w:sz="12" w:space="0" w:color="auto"/>
            </w:tcBorders>
          </w:tcPr>
          <w:p w14:paraId="666615B0" w14:textId="77777777" w:rsidR="002F2D0E" w:rsidRDefault="002F2D0E" w:rsidP="002F2D0E">
            <w:pPr>
              <w:jc w:val="center"/>
            </w:pPr>
          </w:p>
        </w:tc>
        <w:tc>
          <w:tcPr>
            <w:tcW w:w="1074" w:type="dxa"/>
            <w:tcBorders>
              <w:top w:val="single" w:sz="12" w:space="0" w:color="auto"/>
              <w:left w:val="single" w:sz="12" w:space="0" w:color="auto"/>
              <w:bottom w:val="single" w:sz="12" w:space="0" w:color="auto"/>
              <w:right w:val="single" w:sz="12" w:space="0" w:color="auto"/>
            </w:tcBorders>
            <w:vAlign w:val="center"/>
          </w:tcPr>
          <w:p w14:paraId="755AFC6B" w14:textId="77777777" w:rsidR="002F2D0E" w:rsidRDefault="002F2D0E" w:rsidP="002F2D0E">
            <w:pPr>
              <w:jc w:val="center"/>
            </w:pPr>
          </w:p>
        </w:tc>
        <w:tc>
          <w:tcPr>
            <w:tcW w:w="380" w:type="dxa"/>
            <w:tcBorders>
              <w:top w:val="nil"/>
              <w:left w:val="single" w:sz="12" w:space="0" w:color="auto"/>
              <w:bottom w:val="single" w:sz="12" w:space="0" w:color="FF0000"/>
              <w:right w:val="nil"/>
            </w:tcBorders>
            <w:shd w:val="clear" w:color="auto" w:fill="auto"/>
            <w:vAlign w:val="center"/>
          </w:tcPr>
          <w:p w14:paraId="3E927BE6" w14:textId="77777777" w:rsidR="002F2D0E" w:rsidRPr="00A531F9" w:rsidRDefault="002F2D0E" w:rsidP="002F2D0E">
            <w:pPr>
              <w:jc w:val="center"/>
              <w:rPr>
                <w:color w:val="FF0000"/>
              </w:rPr>
            </w:pPr>
          </w:p>
        </w:tc>
      </w:tr>
      <w:tr w:rsidR="002F2D0E" w14:paraId="5606081E" w14:textId="77777777" w:rsidTr="002F2D0E">
        <w:trPr>
          <w:trHeight w:val="150"/>
        </w:trPr>
        <w:tc>
          <w:tcPr>
            <w:tcW w:w="776" w:type="dxa"/>
            <w:tcBorders>
              <w:top w:val="single" w:sz="12" w:space="0" w:color="auto"/>
              <w:left w:val="single" w:sz="12" w:space="0" w:color="auto"/>
              <w:bottom w:val="single" w:sz="12" w:space="0" w:color="auto"/>
              <w:right w:val="single" w:sz="12" w:space="0" w:color="auto"/>
            </w:tcBorders>
            <w:vAlign w:val="center"/>
          </w:tcPr>
          <w:p w14:paraId="0ABF8467" w14:textId="77777777" w:rsidR="002F2D0E" w:rsidRDefault="002F2D0E" w:rsidP="002F2D0E">
            <w:pPr>
              <w:jc w:val="center"/>
            </w:pPr>
            <w:proofErr w:type="spellStart"/>
            <w:r>
              <w:t>Opc</w:t>
            </w:r>
            <w:proofErr w:type="spellEnd"/>
          </w:p>
        </w:tc>
        <w:tc>
          <w:tcPr>
            <w:tcW w:w="1042" w:type="dxa"/>
            <w:tcBorders>
              <w:top w:val="single" w:sz="12" w:space="0" w:color="auto"/>
              <w:left w:val="single" w:sz="12" w:space="0" w:color="auto"/>
              <w:bottom w:val="single" w:sz="12" w:space="0" w:color="auto"/>
              <w:right w:val="single" w:sz="12" w:space="0" w:color="auto"/>
            </w:tcBorders>
            <w:vAlign w:val="center"/>
          </w:tcPr>
          <w:p w14:paraId="704722BB" w14:textId="77777777" w:rsidR="002F2D0E" w:rsidRDefault="002F2D0E" w:rsidP="002F2D0E">
            <w:pPr>
              <w:jc w:val="center"/>
            </w:pPr>
            <w:proofErr w:type="spellStart"/>
            <w:r>
              <w:t>R_source</w:t>
            </w:r>
            <w:proofErr w:type="spellEnd"/>
          </w:p>
        </w:tc>
        <w:tc>
          <w:tcPr>
            <w:tcW w:w="830" w:type="dxa"/>
            <w:tcBorders>
              <w:top w:val="single" w:sz="12" w:space="0" w:color="auto"/>
              <w:left w:val="single" w:sz="12" w:space="0" w:color="auto"/>
              <w:bottom w:val="single" w:sz="12" w:space="0" w:color="auto"/>
              <w:right w:val="single" w:sz="12" w:space="0" w:color="auto"/>
            </w:tcBorders>
            <w:vAlign w:val="center"/>
          </w:tcPr>
          <w:p w14:paraId="740C4C6D" w14:textId="77777777" w:rsidR="002F2D0E" w:rsidRDefault="002F2D0E" w:rsidP="002F2D0E">
            <w:pPr>
              <w:jc w:val="center"/>
            </w:pPr>
            <w:proofErr w:type="spellStart"/>
            <w:r>
              <w:t>R_dest</w:t>
            </w:r>
            <w:proofErr w:type="spellEnd"/>
          </w:p>
        </w:tc>
        <w:tc>
          <w:tcPr>
            <w:tcW w:w="1307" w:type="dxa"/>
            <w:tcBorders>
              <w:top w:val="single" w:sz="12" w:space="0" w:color="auto"/>
              <w:left w:val="single" w:sz="12" w:space="0" w:color="auto"/>
              <w:bottom w:val="single" w:sz="12" w:space="0" w:color="auto"/>
              <w:right w:val="single" w:sz="12" w:space="0" w:color="auto"/>
            </w:tcBorders>
          </w:tcPr>
          <w:p w14:paraId="16DCF267" w14:textId="77777777" w:rsidR="002F2D0E" w:rsidRDefault="002F2D0E" w:rsidP="002F2D0E">
            <w:pPr>
              <w:jc w:val="center"/>
            </w:pPr>
            <w:r>
              <w:t>…</w:t>
            </w:r>
          </w:p>
        </w:tc>
        <w:tc>
          <w:tcPr>
            <w:tcW w:w="1074" w:type="dxa"/>
            <w:tcBorders>
              <w:top w:val="single" w:sz="12" w:space="0" w:color="auto"/>
              <w:left w:val="single" w:sz="12" w:space="0" w:color="auto"/>
              <w:bottom w:val="single" w:sz="12" w:space="0" w:color="auto"/>
              <w:right w:val="single" w:sz="12" w:space="0" w:color="auto"/>
            </w:tcBorders>
            <w:vAlign w:val="center"/>
          </w:tcPr>
          <w:p w14:paraId="354C1630" w14:textId="77777777" w:rsidR="002F2D0E" w:rsidRDefault="002F2D0E" w:rsidP="002F2D0E">
            <w:pPr>
              <w:jc w:val="center"/>
            </w:pPr>
            <w:r>
              <w:t>Predicted Value</w:t>
            </w:r>
          </w:p>
        </w:tc>
        <w:tc>
          <w:tcPr>
            <w:tcW w:w="380"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42FBEED4" w14:textId="77777777" w:rsidR="002F2D0E" w:rsidRDefault="002F2D0E" w:rsidP="002F2D0E">
            <w:pPr>
              <w:jc w:val="center"/>
            </w:pPr>
            <w:r w:rsidRPr="00A531F9">
              <w:rPr>
                <w:color w:val="FF0000"/>
              </w:rPr>
              <w:t>s</w:t>
            </w:r>
          </w:p>
        </w:tc>
      </w:tr>
    </w:tbl>
    <w:p w14:paraId="4471D8E8" w14:textId="30DD4ADF" w:rsidR="002F2D0E" w:rsidRDefault="007E097A" w:rsidP="002F2D0E">
      <w:r>
        <w:rPr>
          <w:noProof/>
        </w:rPr>
        <mc:AlternateContent>
          <mc:Choice Requires="wps">
            <w:drawing>
              <wp:anchor distT="0" distB="0" distL="114300" distR="114300" simplePos="0" relativeHeight="251664384" behindDoc="0" locked="0" layoutInCell="1" allowOverlap="1" wp14:anchorId="7E8266CE" wp14:editId="4D9C5A71">
                <wp:simplePos x="0" y="0"/>
                <wp:positionH relativeFrom="column">
                  <wp:posOffset>4432245</wp:posOffset>
                </wp:positionH>
                <wp:positionV relativeFrom="paragraph">
                  <wp:posOffset>-89562</wp:posOffset>
                </wp:positionV>
                <wp:extent cx="957814" cy="488984"/>
                <wp:effectExtent l="19050" t="0" r="33020" b="44450"/>
                <wp:wrapNone/>
                <wp:docPr id="84" name="Cloud 84"/>
                <wp:cNvGraphicFramePr/>
                <a:graphic xmlns:a="http://schemas.openxmlformats.org/drawingml/2006/main">
                  <a:graphicData uri="http://schemas.microsoft.com/office/word/2010/wordprocessingShape">
                    <wps:wsp>
                      <wps:cNvSpPr/>
                      <wps:spPr>
                        <a:xfrm>
                          <a:off x="0" y="0"/>
                          <a:ext cx="957814" cy="488984"/>
                        </a:xfrm>
                        <a:prstGeom prst="cloud">
                          <a:avLst/>
                        </a:prstGeom>
                      </wps:spPr>
                      <wps:style>
                        <a:lnRef idx="2">
                          <a:schemeClr val="accent6"/>
                        </a:lnRef>
                        <a:fillRef idx="1">
                          <a:schemeClr val="lt1"/>
                        </a:fillRef>
                        <a:effectRef idx="0">
                          <a:schemeClr val="accent6"/>
                        </a:effectRef>
                        <a:fontRef idx="minor">
                          <a:schemeClr val="dk1"/>
                        </a:fontRef>
                      </wps:style>
                      <wps:txbx>
                        <w:txbxContent>
                          <w:p w14:paraId="61041E2F" w14:textId="7815A6E2" w:rsidR="00303F8F" w:rsidRPr="003557C9" w:rsidRDefault="00303F8F" w:rsidP="002F2D0E">
                            <w:pPr>
                              <w:jc w:val="center"/>
                              <w:rPr>
                                <w:b/>
                                <w:bCs/>
                                <w:sz w:val="14"/>
                                <w:szCs w:val="14"/>
                              </w:rPr>
                            </w:pPr>
                            <w:r w:rsidRPr="003557C9">
                              <w:rPr>
                                <w:b/>
                                <w:bCs/>
                                <w:sz w:val="14"/>
                                <w:szCs w:val="14"/>
                              </w:rPr>
                              <w:t>Value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266CE" id="Cloud 84" o:spid="_x0000_s1085" style="position:absolute;margin-left:349pt;margin-top:-7.05pt;width:75.4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04051,296299;47891,287278;153605,395024;129039,399337;365344,442463;350533,422767;639141,393349;633221,414957;756695,259818;828775,340591;926729,173793;894625,204083;849705,61417;851390,75725;644706,44733;661158,26487;490902,53426;498861,37693;310403,58769;339226,74027;91502,178717;86469,162655" o:connectangles="0,0,0,0,0,0,0,0,0,0,0,0,0,0,0,0,0,0,0,0,0,0" textboxrect="0,0,43200,43200"/>
                <v:textbox>
                  <w:txbxContent>
                    <w:p w14:paraId="61041E2F" w14:textId="7815A6E2" w:rsidR="00303F8F" w:rsidRPr="003557C9" w:rsidRDefault="00303F8F" w:rsidP="002F2D0E">
                      <w:pPr>
                        <w:jc w:val="center"/>
                        <w:rPr>
                          <w:b/>
                          <w:bCs/>
                          <w:sz w:val="14"/>
                          <w:szCs w:val="14"/>
                        </w:rPr>
                      </w:pPr>
                      <w:r w:rsidRPr="003557C9">
                        <w:rPr>
                          <w:b/>
                          <w:bCs/>
                          <w:sz w:val="14"/>
                          <w:szCs w:val="14"/>
                        </w:rPr>
                        <w:t>Value Predictor</w:t>
                      </w:r>
                    </w:p>
                  </w:txbxContent>
                </v:textbox>
              </v:shape>
            </w:pict>
          </mc:Fallback>
        </mc:AlternateContent>
      </w:r>
      <w:r w:rsidR="002F2D0E">
        <w:rPr>
          <w:noProof/>
        </w:rPr>
        <mc:AlternateContent>
          <mc:Choice Requires="wps">
            <w:drawing>
              <wp:anchor distT="0" distB="0" distL="114300" distR="114300" simplePos="0" relativeHeight="251665408" behindDoc="0" locked="0" layoutInCell="1" allowOverlap="1" wp14:anchorId="2FAE3513" wp14:editId="771EB354">
                <wp:simplePos x="0" y="0"/>
                <wp:positionH relativeFrom="column">
                  <wp:posOffset>4019448</wp:posOffset>
                </wp:positionH>
                <wp:positionV relativeFrom="paragraph">
                  <wp:posOffset>76655</wp:posOffset>
                </wp:positionV>
                <wp:extent cx="610870" cy="405857"/>
                <wp:effectExtent l="38100" t="0" r="17780" b="51435"/>
                <wp:wrapNone/>
                <wp:docPr id="86" name="Straight Arrow Connector 86"/>
                <wp:cNvGraphicFramePr/>
                <a:graphic xmlns:a="http://schemas.openxmlformats.org/drawingml/2006/main">
                  <a:graphicData uri="http://schemas.microsoft.com/office/word/2010/wordprocessingShape">
                    <wps:wsp>
                      <wps:cNvCnPr/>
                      <wps:spPr>
                        <a:xfrm flipH="1">
                          <a:off x="0" y="0"/>
                          <a:ext cx="610870" cy="40585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28430" id="Straight Arrow Connector 86" o:spid="_x0000_s1026" type="#_x0000_t32" style="position:absolute;margin-left:316.5pt;margin-top:6.05pt;width:48.1pt;height:31.9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" strokecolor="#70ad47 [3209]" strokeweight="1.5pt">
                <v:stroke endarrow="block" joinstyle="miter"/>
              </v:shape>
            </w:pict>
          </mc:Fallback>
        </mc:AlternateContent>
      </w:r>
    </w:p>
    <w:p w14:paraId="1490B619" w14:textId="6E9588D1" w:rsidR="002F2D0E" w:rsidRDefault="002F2D0E" w:rsidP="002F2D0E"/>
    <w:p w14:paraId="279A08E6" w14:textId="5B542277" w:rsidR="002F2D0E" w:rsidRDefault="002F2D0E" w:rsidP="002F2D0E"/>
    <w:p w14:paraId="45BB10F0" w14:textId="34859BA2" w:rsidR="002F2D0E" w:rsidRDefault="002F2D0E" w:rsidP="002F2D0E"/>
    <w:p w14:paraId="1902E8FF" w14:textId="7DF797EC" w:rsidR="007955FD" w:rsidRDefault="007955FD" w:rsidP="002F2D0E"/>
    <w:p w14:paraId="1E8C35CB" w14:textId="77777777" w:rsidR="00912B42" w:rsidRDefault="00912B42" w:rsidP="002F2D0E"/>
    <w:p w14:paraId="696ED179" w14:textId="748E33C5" w:rsidR="007955FD" w:rsidRDefault="007955FD" w:rsidP="00472987">
      <w:pPr>
        <w:ind w:left="360"/>
      </w:pPr>
      <w:commentRangeStart w:id="33"/>
      <w:commentRangeStart w:id="34"/>
      <w:r w:rsidRPr="00282C14">
        <w:rPr>
          <w:b/>
          <w:bCs/>
        </w:rPr>
        <w:t>TODO</w:t>
      </w:r>
      <w:r>
        <w:t>:</w:t>
      </w:r>
      <w:r w:rsidR="005C1C95">
        <w:t xml:space="preserve"> We don’t like this idea. </w:t>
      </w:r>
      <w:r w:rsidR="00071587">
        <w:t>Need to rethink it.</w:t>
      </w:r>
      <w:r w:rsidR="0030115D">
        <w:t xml:space="preserve"> Maybe add another bit that says whether we need re-training of the value, and if it’s on, we rebuild the BB in a temporary buffer</w:t>
      </w:r>
      <w:r w:rsidR="0017186E">
        <w:t xml:space="preserve"> while we keep using the old one in the meanwhile. (</w:t>
      </w:r>
      <w:r w:rsidR="0017186E" w:rsidRPr="0017186E">
        <w:rPr>
          <w:b/>
          <w:bCs/>
        </w:rPr>
        <w:t>I didn’t understand this idea very well</w:t>
      </w:r>
      <w:r w:rsidR="0017186E">
        <w:t>).</w:t>
      </w:r>
      <w:r w:rsidR="00C60625">
        <w:t xml:space="preserve"> </w:t>
      </w:r>
      <w:r w:rsidR="00C60625" w:rsidRPr="00C60625">
        <w:rPr>
          <w:color w:val="FF0000"/>
        </w:rPr>
        <w:t>Issue 9.</w:t>
      </w:r>
      <w:commentRangeEnd w:id="33"/>
      <w:r w:rsidR="00793610">
        <w:rPr>
          <w:rStyle w:val="CommentReference"/>
        </w:rPr>
        <w:commentReference w:id="33"/>
      </w:r>
      <w:commentRangeEnd w:id="34"/>
      <w:r w:rsidR="001C1140">
        <w:rPr>
          <w:rStyle w:val="CommentReference"/>
        </w:rPr>
        <w:commentReference w:id="34"/>
      </w:r>
    </w:p>
    <w:p w14:paraId="2F0A5A9E" w14:textId="690211D3" w:rsidR="00B9636D" w:rsidRPr="00B9636D" w:rsidRDefault="00B9636D" w:rsidP="00B15D12">
      <w:pPr>
        <w:pStyle w:val="ListParagraph"/>
        <w:numPr>
          <w:ilvl w:val="0"/>
          <w:numId w:val="21"/>
        </w:numPr>
      </w:pPr>
      <w:r w:rsidRPr="00B9636D">
        <w:t>We don’t want the value prediction to happen in the critical path.</w:t>
      </w:r>
      <w:r w:rsidR="00DD494F">
        <w:t xml:space="preserve"> Only move the confidence-saturated values to the fast path.</w:t>
      </w:r>
    </w:p>
    <w:p w14:paraId="64689F26" w14:textId="625EACCC" w:rsidR="00B15D12" w:rsidRDefault="00AD2034" w:rsidP="00B9636D">
      <w:pPr>
        <w:pStyle w:val="ListParagraph"/>
      </w:pPr>
      <w:r w:rsidRPr="00AD2034">
        <w:rPr>
          <w:b/>
          <w:bCs/>
        </w:rPr>
        <w:t>TODO</w:t>
      </w:r>
      <w:r>
        <w:t xml:space="preserve">: </w:t>
      </w:r>
      <w:r w:rsidR="00227020">
        <w:t xml:space="preserve">Interface between </w:t>
      </w:r>
      <w:r>
        <w:t>Slow and Fast path.</w:t>
      </w:r>
      <w:r w:rsidR="00735F5B">
        <w:t xml:space="preserve"> </w:t>
      </w:r>
      <w:r w:rsidR="003B7510" w:rsidRPr="003B7510">
        <w:rPr>
          <w:color w:val="FF0000"/>
        </w:rPr>
        <w:t>Issue 15</w:t>
      </w:r>
      <w:r w:rsidR="00665D50">
        <w:rPr>
          <w:color w:val="FF0000"/>
        </w:rPr>
        <w:t>+16</w:t>
      </w:r>
      <w:r w:rsidR="003B7510" w:rsidRPr="003B7510">
        <w:rPr>
          <w:color w:val="FF0000"/>
        </w:rPr>
        <w:t>.</w:t>
      </w:r>
    </w:p>
    <w:p w14:paraId="558491E8" w14:textId="7F12E1FF" w:rsidR="00735F5B" w:rsidRDefault="00735F5B" w:rsidP="00735F5B">
      <w:pPr>
        <w:pStyle w:val="ListParagraph"/>
      </w:pPr>
      <w:r w:rsidRPr="00D8104D">
        <w:t>In addition,</w:t>
      </w:r>
      <w:r>
        <w:rPr>
          <w:b/>
          <w:bCs/>
        </w:rPr>
        <w:t xml:space="preserve"> optimization</w:t>
      </w:r>
      <w:r w:rsidRPr="00735F5B">
        <w:t>.</w:t>
      </w:r>
      <w:r>
        <w:t xml:space="preserve"> For example, when the value of the </w:t>
      </w:r>
      <w:proofErr w:type="spellStart"/>
      <w:r>
        <w:t>R_source</w:t>
      </w:r>
      <w:proofErr w:type="spellEnd"/>
      <w:r>
        <w:t xml:space="preserve"> is zero or whatever.</w:t>
      </w:r>
      <w:r w:rsidR="0025382F">
        <w:t xml:space="preserve"> </w:t>
      </w:r>
      <w:r w:rsidR="0025382F" w:rsidRPr="0025382F">
        <w:rPr>
          <w:color w:val="FF0000"/>
        </w:rPr>
        <w:t>Issue 22</w:t>
      </w:r>
      <w:r w:rsidR="0025382F">
        <w:t>.</w:t>
      </w:r>
    </w:p>
    <w:p w14:paraId="0DC2AD7A" w14:textId="635740F0" w:rsidR="00472987" w:rsidRDefault="00472987" w:rsidP="00472987">
      <w:pPr>
        <w:pStyle w:val="ListParagraph"/>
        <w:numPr>
          <w:ilvl w:val="0"/>
          <w:numId w:val="21"/>
        </w:numPr>
      </w:pPr>
      <w:r>
        <w:t>Dan’s design assumes one write port for the predictor.</w:t>
      </w:r>
    </w:p>
    <w:p w14:paraId="256321E4" w14:textId="6F14556E" w:rsidR="00472987" w:rsidRDefault="00472987" w:rsidP="00472987">
      <w:pPr>
        <w:pStyle w:val="ListParagraph"/>
      </w:pPr>
      <w:r w:rsidRPr="00472987">
        <w:rPr>
          <w:b/>
          <w:bCs/>
        </w:rPr>
        <w:t>TODO</w:t>
      </w:r>
      <w:r>
        <w:t>: Think about how many we want/ how many concurrent value</w:t>
      </w:r>
      <w:r w:rsidR="0010171A">
        <w:t>s</w:t>
      </w:r>
      <w:r>
        <w:t xml:space="preserve"> we want to predict.</w:t>
      </w:r>
    </w:p>
    <w:p w14:paraId="77965842" w14:textId="5DC4C8FF" w:rsidR="009F0BEE" w:rsidRDefault="009F0BEE" w:rsidP="0041547C"/>
    <w:p w14:paraId="7EDC70C2" w14:textId="69DEACB9" w:rsidR="006163BB" w:rsidRPr="004474E6" w:rsidRDefault="006163BB"/>
    <w:p w14:paraId="1E9524ED" w14:textId="5AB66B44" w:rsidR="006163BB" w:rsidRPr="004474E6" w:rsidRDefault="006163BB"/>
    <w:p w14:paraId="233E015F" w14:textId="1CC7620B" w:rsidR="006163BB" w:rsidRPr="004474E6" w:rsidRDefault="006163BB"/>
    <w:p w14:paraId="2809133E" w14:textId="7F3403CB" w:rsidR="006163BB" w:rsidRPr="004474E6" w:rsidRDefault="006163BB"/>
    <w:p w14:paraId="09826D86" w14:textId="6BB05B02" w:rsidR="006163BB" w:rsidRPr="004474E6" w:rsidRDefault="006163BB"/>
    <w:p w14:paraId="668C6A98" w14:textId="33E23CE9" w:rsidR="006163BB" w:rsidRPr="004474E6" w:rsidRDefault="006163BB"/>
    <w:p w14:paraId="09477B82" w14:textId="4C31562F" w:rsidR="006163BB" w:rsidRDefault="006163BB"/>
    <w:p w14:paraId="1BC42C0F" w14:textId="4FDAECE7" w:rsidR="009F7048" w:rsidRDefault="009F7048"/>
    <w:p w14:paraId="1CBF2F44" w14:textId="415C024C" w:rsidR="009F7048" w:rsidRDefault="009F7048"/>
    <w:p w14:paraId="01D103D1" w14:textId="188CB14F" w:rsidR="009F7048" w:rsidRDefault="009F7048"/>
    <w:p w14:paraId="687AE0C3" w14:textId="74EDB16E" w:rsidR="009F7048" w:rsidRDefault="009F7048"/>
    <w:p w14:paraId="5DBCC4AB" w14:textId="16079726" w:rsidR="009F7048" w:rsidRDefault="009F7048"/>
    <w:p w14:paraId="3C3E460D" w14:textId="7EE8DC9E" w:rsidR="009F7048" w:rsidRDefault="009F7048"/>
    <w:p w14:paraId="466488E4" w14:textId="4098AE64" w:rsidR="009F7048" w:rsidRDefault="009F7048"/>
    <w:p w14:paraId="48EE6AF2" w14:textId="03B740BA" w:rsidR="009F7048" w:rsidRDefault="009F7048"/>
    <w:p w14:paraId="7540EE9C" w14:textId="6795479B" w:rsidR="007848F6" w:rsidRDefault="007848F6" w:rsidP="007848F6">
      <w:pPr>
        <w:pStyle w:val="Heading1"/>
        <w:numPr>
          <w:ilvl w:val="0"/>
          <w:numId w:val="9"/>
        </w:numPr>
        <w:ind w:left="720"/>
      </w:pPr>
      <w:bookmarkStart w:id="35" w:name="_Toc111211684"/>
      <w:r>
        <w:lastRenderedPageBreak/>
        <w:t>ROB</w:t>
      </w:r>
      <w:r w:rsidR="00AE793C">
        <w:t>-VP Interface</w:t>
      </w:r>
      <w:r w:rsidR="00C7520D">
        <w:t xml:space="preserve"> (Deployment Phase)</w:t>
      </w:r>
      <w:r>
        <w:t>:</w:t>
      </w:r>
      <w:bookmarkEnd w:id="35"/>
    </w:p>
    <w:p w14:paraId="570ED3A7" w14:textId="033949E6" w:rsidR="007848F6" w:rsidRDefault="00AE793C" w:rsidP="007848F6">
      <w:pPr>
        <w:pStyle w:val="Heading1"/>
        <w:numPr>
          <w:ilvl w:val="1"/>
          <w:numId w:val="9"/>
        </w:numPr>
        <w:ind w:left="1440" w:hanging="360"/>
      </w:pPr>
      <w:bookmarkStart w:id="36" w:name="_Toc111211685"/>
      <w:r>
        <w:t>ROB</w:t>
      </w:r>
      <w:r w:rsidR="007848F6">
        <w:t>:</w:t>
      </w:r>
      <w:bookmarkEnd w:id="36"/>
    </w:p>
    <w:p w14:paraId="5B561A15" w14:textId="40CBC7AA" w:rsidR="00B84565" w:rsidRDefault="00B84565">
      <w:r>
        <w:t xml:space="preserve">ROB has a CAM-based part </w:t>
      </w:r>
      <w:r w:rsidR="00700C27">
        <w:t>(has register number for example</w:t>
      </w:r>
      <w:r w:rsidR="00413007">
        <w:t>=0</w:t>
      </w:r>
      <w:r w:rsidR="00541F68">
        <w:t>)</w:t>
      </w:r>
      <w:r w:rsidR="00700C27">
        <w:t xml:space="preserve"> </w:t>
      </w:r>
      <w:r>
        <w:t>and an SRAM-based part</w:t>
      </w:r>
      <w:r w:rsidR="00700C27">
        <w:t xml:space="preserve"> (has the value of the registers for example)</w:t>
      </w:r>
      <w:r>
        <w:t>.</w:t>
      </w:r>
      <w:r w:rsidR="007D6E42">
        <w:t xml:space="preserve"> We snoop on the address bus</w:t>
      </w:r>
      <w:r w:rsidR="00332D08">
        <w:t>, CAM-based, and if it matches, we copy the value from the value bus.</w:t>
      </w:r>
    </w:p>
    <w:p w14:paraId="283AD78B" w14:textId="02B0FFE8" w:rsidR="00921300" w:rsidRDefault="00921300">
      <w:r>
        <w:t xml:space="preserve">ROB </w:t>
      </w:r>
      <w:r w:rsidR="00946632">
        <w:t>options:</w:t>
      </w:r>
    </w:p>
    <w:p w14:paraId="259AE632" w14:textId="11FCBA1C" w:rsidR="00946632" w:rsidRDefault="00946632" w:rsidP="00946632">
      <w:pPr>
        <w:pStyle w:val="ListParagraph"/>
        <w:numPr>
          <w:ilvl w:val="0"/>
          <w:numId w:val="22"/>
        </w:numPr>
      </w:pPr>
      <w:r>
        <w:t>Keep an SRAM/Registers that has all speculative values</w:t>
      </w:r>
      <w:r w:rsidR="00DB4CB3">
        <w:t xml:space="preserve"> and a comparator on the broadcast bus</w:t>
      </w:r>
      <w:r w:rsidR="00531B83">
        <w:t xml:space="preserve"> to compare the speculative value with the real one after execution.</w:t>
      </w:r>
    </w:p>
    <w:p w14:paraId="6448EEBC" w14:textId="7CA6B296" w:rsidR="00921300" w:rsidRDefault="00531B83" w:rsidP="00531B83">
      <w:pPr>
        <w:pStyle w:val="ListParagraph"/>
        <w:numPr>
          <w:ilvl w:val="0"/>
          <w:numId w:val="22"/>
        </w:numPr>
      </w:pPr>
      <w:r>
        <w:t>Keep speculative values in CAM</w:t>
      </w:r>
      <w:r w:rsidR="005A3E78">
        <w:t xml:space="preserve">. Each entry has speculative value + relevant register number + </w:t>
      </w:r>
      <w:r w:rsidR="00526EEE">
        <w:t>Checkpoint</w:t>
      </w:r>
      <w:r w:rsidR="005A3E78">
        <w:t xml:space="preserve"> in case of misprediction.</w:t>
      </w:r>
      <w:r w:rsidR="005558C4">
        <w:t xml:space="preserve"> (For validation stage)</w:t>
      </w:r>
    </w:p>
    <w:p w14:paraId="2666D2D3" w14:textId="30D6F852" w:rsidR="00AF7BCC" w:rsidRDefault="009F27FB" w:rsidP="00AF7BCC">
      <w:pPr>
        <w:pStyle w:val="Heading1"/>
        <w:numPr>
          <w:ilvl w:val="1"/>
          <w:numId w:val="9"/>
        </w:numPr>
        <w:ind w:left="1440" w:hanging="360"/>
      </w:pPr>
      <w:bookmarkStart w:id="37" w:name="_Toc111211686"/>
      <w:r>
        <w:t>Initial</w:t>
      </w:r>
      <w:r w:rsidR="00AF7BCC">
        <w:t xml:space="preserve"> Suggested Design:</w:t>
      </w:r>
      <w:bookmarkEnd w:id="37"/>
    </w:p>
    <w:p w14:paraId="796FF66C" w14:textId="0FAB83B2" w:rsidR="00B52BF7" w:rsidRDefault="00EE40FF" w:rsidP="00B52BF7">
      <w:r>
        <w:rPr>
          <w:noProof/>
        </w:rPr>
        <mc:AlternateContent>
          <mc:Choice Requires="wps">
            <w:drawing>
              <wp:anchor distT="0" distB="0" distL="114300" distR="114300" simplePos="0" relativeHeight="251668480" behindDoc="0" locked="0" layoutInCell="1" allowOverlap="1" wp14:anchorId="0DE929E4" wp14:editId="6FD2A19D">
                <wp:simplePos x="0" y="0"/>
                <wp:positionH relativeFrom="column">
                  <wp:posOffset>2772136</wp:posOffset>
                </wp:positionH>
                <wp:positionV relativeFrom="paragraph">
                  <wp:posOffset>17868</wp:posOffset>
                </wp:positionV>
                <wp:extent cx="1504709" cy="1442085"/>
                <wp:effectExtent l="0" t="0" r="19685" b="24765"/>
                <wp:wrapNone/>
                <wp:docPr id="8" name="Rectangle: Rounded Corners 8"/>
                <wp:cNvGraphicFramePr/>
                <a:graphic xmlns:a="http://schemas.openxmlformats.org/drawingml/2006/main">
                  <a:graphicData uri="http://schemas.microsoft.com/office/word/2010/wordprocessingShape">
                    <wps:wsp>
                      <wps:cNvSpPr/>
                      <wps:spPr>
                        <a:xfrm>
                          <a:off x="0" y="0"/>
                          <a:ext cx="1504709" cy="14420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32B62A" w14:textId="5872ACFE" w:rsidR="00303F8F" w:rsidRPr="000A0653" w:rsidRDefault="00303F8F" w:rsidP="0020305C">
                            <w:pPr>
                              <w:jc w:val="center"/>
                              <w:rPr>
                                <w:b/>
                                <w:bCs/>
                                <w:color w:val="70AD47" w:themeColor="accent6"/>
                              </w:rPr>
                            </w:pPr>
                            <w:r w:rsidRPr="000A0653">
                              <w:rPr>
                                <w:b/>
                                <w:bCs/>
                                <w:color w:val="70AD47" w:themeColor="accent6"/>
                              </w:rPr>
                              <w:t>Dictionary</w:t>
                            </w:r>
                          </w:p>
                          <w:p w14:paraId="426380DD" w14:textId="75082665" w:rsidR="00303F8F" w:rsidRPr="00F24972" w:rsidRDefault="00303F8F" w:rsidP="0020305C">
                            <w:pPr>
                              <w:jc w:val="center"/>
                              <w:rPr>
                                <w:sz w:val="16"/>
                                <w:szCs w:val="16"/>
                              </w:rPr>
                            </w:pPr>
                            <w:r w:rsidRPr="00F24972">
                              <w:rPr>
                                <w:sz w:val="16"/>
                                <w:szCs w:val="16"/>
                              </w:rPr>
                              <w:t>_[Predicted</w:t>
                            </w:r>
                            <w:r w:rsidRPr="00F24972">
                              <w:rPr>
                                <w:sz w:val="16"/>
                                <w:szCs w:val="16"/>
                                <w:u w:val="single"/>
                              </w:rPr>
                              <w:t>Value|</w:t>
                            </w:r>
                            <w:proofErr w:type="gramStart"/>
                            <w:r w:rsidRPr="00F24972">
                              <w:rPr>
                                <w:sz w:val="16"/>
                                <w:szCs w:val="16"/>
                                <w:u w:val="single"/>
                              </w:rPr>
                              <w:t>PhyReg]</w:t>
                            </w:r>
                            <w:r w:rsidRPr="00F24972">
                              <w:rPr>
                                <w:sz w:val="16"/>
                                <w:szCs w:val="16"/>
                              </w:rPr>
                              <w:t>_</w:t>
                            </w:r>
                            <w:proofErr w:type="gramEnd"/>
                            <w:r w:rsidRPr="00F24972">
                              <w:rPr>
                                <w:sz w:val="16"/>
                                <w:szCs w:val="16"/>
                              </w:rPr>
                              <w:t>________________________________________________________</w:t>
                            </w:r>
                            <w:r>
                              <w:rPr>
                                <w:sz w:val="16"/>
                                <w:szCs w:val="16"/>
                              </w:rPr>
                              <w:t>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929E4" id="Rectangle: Rounded Corners 8" o:spid="_x0000_s1086" style="position:absolute;margin-left:218.3pt;margin-top:1.4pt;width:118.5pt;height:11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" fillcolor="white [3201]" strokecolor="#70ad47 [3209]" strokeweight="1pt">
                <v:stroke joinstyle="miter"/>
                <v:textbox>
                  <w:txbxContent>
                    <w:p w14:paraId="7B32B62A" w14:textId="5872ACFE" w:rsidR="00303F8F" w:rsidRPr="000A0653" w:rsidRDefault="00303F8F" w:rsidP="0020305C">
                      <w:pPr>
                        <w:jc w:val="center"/>
                        <w:rPr>
                          <w:b/>
                          <w:bCs/>
                          <w:color w:val="70AD47" w:themeColor="accent6"/>
                        </w:rPr>
                      </w:pPr>
                      <w:r w:rsidRPr="000A0653">
                        <w:rPr>
                          <w:b/>
                          <w:bCs/>
                          <w:color w:val="70AD47" w:themeColor="accent6"/>
                        </w:rPr>
                        <w:t>Dictionary</w:t>
                      </w:r>
                    </w:p>
                    <w:p w14:paraId="426380DD" w14:textId="75082665" w:rsidR="00303F8F" w:rsidRPr="00F24972" w:rsidRDefault="00303F8F" w:rsidP="0020305C">
                      <w:pPr>
                        <w:jc w:val="center"/>
                        <w:rPr>
                          <w:sz w:val="16"/>
                          <w:szCs w:val="16"/>
                        </w:rPr>
                      </w:pPr>
                      <w:r w:rsidRPr="00F24972">
                        <w:rPr>
                          <w:sz w:val="16"/>
                          <w:szCs w:val="16"/>
                        </w:rPr>
                        <w:t>_[Predicted</w:t>
                      </w:r>
                      <w:r w:rsidRPr="00F24972">
                        <w:rPr>
                          <w:sz w:val="16"/>
                          <w:szCs w:val="16"/>
                          <w:u w:val="single"/>
                        </w:rPr>
                        <w:t>Value|</w:t>
                      </w:r>
                      <w:proofErr w:type="gramStart"/>
                      <w:r w:rsidRPr="00F24972">
                        <w:rPr>
                          <w:sz w:val="16"/>
                          <w:szCs w:val="16"/>
                          <w:u w:val="single"/>
                        </w:rPr>
                        <w:t>PhyReg]</w:t>
                      </w:r>
                      <w:r w:rsidRPr="00F24972">
                        <w:rPr>
                          <w:sz w:val="16"/>
                          <w:szCs w:val="16"/>
                        </w:rPr>
                        <w:t>_</w:t>
                      </w:r>
                      <w:proofErr w:type="gramEnd"/>
                      <w:r w:rsidRPr="00F24972">
                        <w:rPr>
                          <w:sz w:val="16"/>
                          <w:szCs w:val="16"/>
                        </w:rPr>
                        <w:t>________________________________________________________</w:t>
                      </w:r>
                      <w:r>
                        <w:rPr>
                          <w:sz w:val="16"/>
                          <w:szCs w:val="16"/>
                        </w:rPr>
                        <w:t>_____________</w:t>
                      </w:r>
                    </w:p>
                  </w:txbxContent>
                </v:textbox>
              </v:roundrect>
            </w:pict>
          </mc:Fallback>
        </mc:AlternateContent>
      </w:r>
    </w:p>
    <w:p w14:paraId="7FF79E54" w14:textId="0B123086" w:rsidR="00AF7BCC" w:rsidRDefault="00893C96" w:rsidP="00B52BF7">
      <w:r>
        <w:rPr>
          <w:noProof/>
        </w:rPr>
        <mc:AlternateContent>
          <mc:Choice Requires="wps">
            <w:drawing>
              <wp:anchor distT="0" distB="0" distL="114300" distR="114300" simplePos="0" relativeHeight="251730944" behindDoc="0" locked="0" layoutInCell="1" allowOverlap="1" wp14:anchorId="53DC3874" wp14:editId="7E8EE6DD">
                <wp:simplePos x="0" y="0"/>
                <wp:positionH relativeFrom="column">
                  <wp:posOffset>951230</wp:posOffset>
                </wp:positionH>
                <wp:positionV relativeFrom="paragraph">
                  <wp:posOffset>229307</wp:posOffset>
                </wp:positionV>
                <wp:extent cx="854252" cy="572947"/>
                <wp:effectExtent l="0" t="0" r="22225" b="17780"/>
                <wp:wrapNone/>
                <wp:docPr id="109" name="Rectangle: Rounded Corners 109"/>
                <wp:cNvGraphicFramePr/>
                <a:graphic xmlns:a="http://schemas.openxmlformats.org/drawingml/2006/main">
                  <a:graphicData uri="http://schemas.microsoft.com/office/word/2010/wordprocessingShape">
                    <wps:wsp>
                      <wps:cNvSpPr/>
                      <wps:spPr>
                        <a:xfrm>
                          <a:off x="0" y="0"/>
                          <a:ext cx="854252" cy="572947"/>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028AB60" w14:textId="016F629A" w:rsidR="00303F8F" w:rsidRDefault="00303F8F" w:rsidP="00893C96">
                            <w:pPr>
                              <w:jc w:val="center"/>
                            </w:pPr>
                            <w:r>
                              <w:t>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DC3874" id="Rectangle: Rounded Corners 109" o:spid="_x0000_s1087" style="position:absolute;margin-left:74.9pt;margin-top:18.05pt;width:67.25pt;height:45.1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" fillcolor="white [3201]" strokecolor="#ffc000 [3207]" strokeweight="1pt">
                <v:stroke joinstyle="miter"/>
                <v:textbox>
                  <w:txbxContent>
                    <w:p w14:paraId="2028AB60" w14:textId="016F629A" w:rsidR="00303F8F" w:rsidRDefault="00303F8F" w:rsidP="00893C96">
                      <w:pPr>
                        <w:jc w:val="center"/>
                      </w:pPr>
                      <w:r>
                        <w:t>EXE</w:t>
                      </w:r>
                    </w:p>
                  </w:txbxContent>
                </v:textbox>
              </v:roundrect>
            </w:pict>
          </mc:Fallback>
        </mc:AlternateContent>
      </w:r>
    </w:p>
    <w:p w14:paraId="687BAB2D" w14:textId="494AE0A4" w:rsidR="00AF7BCC" w:rsidRDefault="00AF7BCC" w:rsidP="00B52BF7"/>
    <w:p w14:paraId="473F8568" w14:textId="3B9B0FA7" w:rsidR="00AF7BCC" w:rsidRDefault="00755D47" w:rsidP="00B52BF7">
      <w:r>
        <w:rPr>
          <w:noProof/>
        </w:rPr>
        <mc:AlternateContent>
          <mc:Choice Requires="wps">
            <w:drawing>
              <wp:anchor distT="0" distB="0" distL="114300" distR="114300" simplePos="0" relativeHeight="251727872" behindDoc="0" locked="0" layoutInCell="1" allowOverlap="1" wp14:anchorId="0E3CE01F" wp14:editId="4B3B9C9A">
                <wp:simplePos x="0" y="0"/>
                <wp:positionH relativeFrom="column">
                  <wp:posOffset>2343872</wp:posOffset>
                </wp:positionH>
                <wp:positionV relativeFrom="paragraph">
                  <wp:posOffset>219702</wp:posOffset>
                </wp:positionV>
                <wp:extent cx="417581" cy="280252"/>
                <wp:effectExtent l="38100" t="0" r="20955" b="62865"/>
                <wp:wrapNone/>
                <wp:docPr id="107" name="Straight Arrow Connector 107"/>
                <wp:cNvGraphicFramePr/>
                <a:graphic xmlns:a="http://schemas.openxmlformats.org/drawingml/2006/main">
                  <a:graphicData uri="http://schemas.microsoft.com/office/word/2010/wordprocessingShape">
                    <wps:wsp>
                      <wps:cNvCnPr/>
                      <wps:spPr>
                        <a:xfrm flipH="1">
                          <a:off x="0" y="0"/>
                          <a:ext cx="417581" cy="280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19696" id="Straight Arrow Connector 107" o:spid="_x0000_s1026" type="#_x0000_t32" style="position:absolute;margin-left:184.55pt;margin-top:17.3pt;width:32.9pt;height:22.0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" strokecolor="#4472c4 [3204]" strokeweight=".5pt">
                <v:stroke endarrow="block" joinstyle="miter"/>
              </v:shape>
            </w:pict>
          </mc:Fallback>
        </mc:AlternateContent>
      </w:r>
      <w:r w:rsidR="00893C96">
        <w:rPr>
          <w:noProof/>
        </w:rPr>
        <mc:AlternateContent>
          <mc:Choice Requires="wps">
            <w:drawing>
              <wp:anchor distT="0" distB="0" distL="114300" distR="114300" simplePos="0" relativeHeight="251729920" behindDoc="0" locked="0" layoutInCell="1" allowOverlap="1" wp14:anchorId="3FECF2DF" wp14:editId="48F3A493">
                <wp:simplePos x="0" y="0"/>
                <wp:positionH relativeFrom="column">
                  <wp:posOffset>1342662</wp:posOffset>
                </wp:positionH>
                <wp:positionV relativeFrom="paragraph">
                  <wp:posOffset>237063</wp:posOffset>
                </wp:positionV>
                <wp:extent cx="367979" cy="263163"/>
                <wp:effectExtent l="0" t="0" r="70485" b="60960"/>
                <wp:wrapNone/>
                <wp:docPr id="108" name="Straight Arrow Connector 108"/>
                <wp:cNvGraphicFramePr/>
                <a:graphic xmlns:a="http://schemas.openxmlformats.org/drawingml/2006/main">
                  <a:graphicData uri="http://schemas.microsoft.com/office/word/2010/wordprocessingShape">
                    <wps:wsp>
                      <wps:cNvCnPr/>
                      <wps:spPr>
                        <a:xfrm>
                          <a:off x="0" y="0"/>
                          <a:ext cx="367979" cy="263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CA5D0" id="Straight Arrow Connector 108" o:spid="_x0000_s1026" type="#_x0000_t32" style="position:absolute;margin-left:105.7pt;margin-top:18.65pt;width:28.95pt;height:20.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" strokecolor="#4472c4 [3204]" strokeweight=".5pt">
                <v:stroke endarrow="block" joinstyle="miter"/>
              </v:shape>
            </w:pict>
          </mc:Fallback>
        </mc:AlternateContent>
      </w:r>
    </w:p>
    <w:p w14:paraId="40BB0623" w14:textId="64674312" w:rsidR="00AF7BCC" w:rsidRDefault="00281EF7" w:rsidP="00B52BF7">
      <w:r>
        <w:rPr>
          <w:noProof/>
        </w:rPr>
        <mc:AlternateContent>
          <mc:Choice Requires="wpg">
            <w:drawing>
              <wp:anchor distT="0" distB="0" distL="114300" distR="114300" simplePos="0" relativeHeight="251679744" behindDoc="0" locked="0" layoutInCell="1" allowOverlap="1" wp14:anchorId="796D28E6" wp14:editId="45FD7312">
                <wp:simplePos x="0" y="0"/>
                <wp:positionH relativeFrom="column">
                  <wp:posOffset>-150471</wp:posOffset>
                </wp:positionH>
                <wp:positionV relativeFrom="paragraph">
                  <wp:posOffset>241316</wp:posOffset>
                </wp:positionV>
                <wp:extent cx="5968711" cy="973514"/>
                <wp:effectExtent l="0" t="0" r="0" b="0"/>
                <wp:wrapNone/>
                <wp:docPr id="100" name="Group 100"/>
                <wp:cNvGraphicFramePr/>
                <a:graphic xmlns:a="http://schemas.openxmlformats.org/drawingml/2006/main">
                  <a:graphicData uri="http://schemas.microsoft.com/office/word/2010/wordprocessingGroup">
                    <wpg:wgp>
                      <wpg:cNvGrpSpPr/>
                      <wpg:grpSpPr>
                        <a:xfrm>
                          <a:off x="0" y="0"/>
                          <a:ext cx="5968711" cy="973514"/>
                          <a:chOff x="-153301" y="-300962"/>
                          <a:chExt cx="5969803" cy="974160"/>
                        </a:xfrm>
                      </wpg:grpSpPr>
                      <wps:wsp>
                        <wps:cNvPr id="7" name="Rectangle: Rounded Corners 7"/>
                        <wps:cNvSpPr/>
                        <wps:spPr>
                          <a:xfrm>
                            <a:off x="-153301" y="-300962"/>
                            <a:ext cx="769788" cy="90245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11BAFF" w14:textId="34D1412D" w:rsidR="00303F8F" w:rsidRPr="00281EF7" w:rsidRDefault="00303F8F" w:rsidP="00312913">
                              <w:pPr>
                                <w:jc w:val="center"/>
                                <w:rPr>
                                  <w:b/>
                                  <w:bCs/>
                                  <w:color w:val="70AD47" w:themeColor="accent6"/>
                                  <w:sz w:val="18"/>
                                  <w:szCs w:val="18"/>
                                </w:rPr>
                              </w:pPr>
                              <w:r w:rsidRPr="00281EF7">
                                <w:rPr>
                                  <w:b/>
                                  <w:bCs/>
                                  <w:color w:val="70AD47" w:themeColor="accent6"/>
                                  <w:sz w:val="18"/>
                                  <w:szCs w:val="18"/>
                                </w:rPr>
                                <w:t>Value</w:t>
                              </w:r>
                              <w:r>
                                <w:rPr>
                                  <w:b/>
                                  <w:bCs/>
                                  <w:color w:val="70AD47" w:themeColor="accent6"/>
                                  <w:sz w:val="18"/>
                                  <w:szCs w:val="18"/>
                                </w:rPr>
                                <w:t xml:space="preserve"> p</w:t>
                              </w:r>
                              <w:r w:rsidRPr="00281EF7">
                                <w:rPr>
                                  <w:b/>
                                  <w:bCs/>
                                  <w:color w:val="70AD47" w:themeColor="accent6"/>
                                  <w:sz w:val="18"/>
                                  <w:szCs w:val="18"/>
                                </w:rPr>
                                <w:t xml:space="preserve">redicted </w:t>
                              </w:r>
                              <w:r>
                                <w:rPr>
                                  <w:b/>
                                  <w:bCs/>
                                  <w:color w:val="70AD47" w:themeColor="accent6"/>
                                  <w:sz w:val="18"/>
                                  <w:szCs w:val="18"/>
                                </w:rPr>
                                <w:t xml:space="preserve">from </w:t>
                              </w:r>
                              <w:proofErr w:type="spellStart"/>
                              <w:r w:rsidRPr="00281EF7">
                                <w:rPr>
                                  <w:b/>
                                  <w:bCs/>
                                  <w:color w:val="70AD47" w:themeColor="accent6"/>
                                  <w:sz w:val="18"/>
                                  <w:szCs w:val="18"/>
                                </w:rPr>
                                <w:t>uOp</w:t>
                              </w:r>
                              <w:proofErr w:type="spellEnd"/>
                              <w:r w:rsidRPr="00281EF7">
                                <w:rPr>
                                  <w:b/>
                                  <w:bCs/>
                                  <w:color w:val="70AD47" w:themeColor="accent6"/>
                                  <w:sz w:val="18"/>
                                  <w:szCs w:val="18"/>
                                </w:rPr>
                                <w:t xml:space="preserv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V="1">
                            <a:off x="921434" y="344659"/>
                            <a:ext cx="4136804" cy="146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flipV="1">
                            <a:off x="921434" y="569742"/>
                            <a:ext cx="4136804" cy="146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Text Box 2"/>
                        <wps:cNvSpPr txBox="1">
                          <a:spLocks noChangeArrowheads="1"/>
                        </wps:cNvSpPr>
                        <wps:spPr bwMode="auto">
                          <a:xfrm>
                            <a:off x="5015132" y="147711"/>
                            <a:ext cx="801370" cy="293370"/>
                          </a:xfrm>
                          <a:prstGeom prst="rect">
                            <a:avLst/>
                          </a:prstGeom>
                          <a:noFill/>
                          <a:ln w="9525">
                            <a:noFill/>
                            <a:miter lim="800000"/>
                            <a:headEnd/>
                            <a:tailEnd/>
                          </a:ln>
                        </wps:spPr>
                        <wps:txbx>
                          <w:txbxContent>
                            <w:p w14:paraId="293263F6" w14:textId="5B905662" w:rsidR="00303F8F" w:rsidRPr="00015B5B" w:rsidRDefault="00303F8F">
                              <w:pPr>
                                <w:rPr>
                                  <w:color w:val="0070C0"/>
                                </w:rPr>
                              </w:pPr>
                              <w:proofErr w:type="spellStart"/>
                              <w:r w:rsidRPr="00015B5B">
                                <w:rPr>
                                  <w:color w:val="0070C0"/>
                                </w:rPr>
                                <w:t>A_bus</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5008098" y="379828"/>
                            <a:ext cx="801370" cy="293370"/>
                          </a:xfrm>
                          <a:prstGeom prst="rect">
                            <a:avLst/>
                          </a:prstGeom>
                          <a:noFill/>
                          <a:ln w="9525">
                            <a:noFill/>
                            <a:miter lim="800000"/>
                            <a:headEnd/>
                            <a:tailEnd/>
                          </a:ln>
                        </wps:spPr>
                        <wps:txbx>
                          <w:txbxContent>
                            <w:p w14:paraId="5257B1AB" w14:textId="2867AF2E" w:rsidR="00303F8F" w:rsidRPr="00015B5B" w:rsidRDefault="00303F8F" w:rsidP="00280B6A">
                              <w:pPr>
                                <w:rPr>
                                  <w:color w:val="0070C0"/>
                                </w:rPr>
                              </w:pPr>
                              <w:proofErr w:type="spellStart"/>
                              <w:r w:rsidRPr="00015B5B">
                                <w:rPr>
                                  <w:color w:val="0070C0"/>
                                </w:rPr>
                                <w:t>V_bus</w:t>
                              </w:r>
                              <w:proofErr w:type="spellEnd"/>
                            </w:p>
                          </w:txbxContent>
                        </wps:txbx>
                        <wps:bodyPr rot="0" vert="horz" wrap="square" lIns="91440" tIns="45720" rIns="91440" bIns="45720" anchor="t" anchorCtr="0">
                          <a:noAutofit/>
                        </wps:bodyPr>
                      </wps:wsp>
                      <wps:wsp>
                        <wps:cNvPr id="13" name="Straight Arrow Connector 13"/>
                        <wps:cNvCnPr/>
                        <wps:spPr>
                          <a:xfrm>
                            <a:off x="618978" y="98474"/>
                            <a:ext cx="332509" cy="263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604911" y="323557"/>
                            <a:ext cx="332509" cy="263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6D28E6" id="Group 100" o:spid="_x0000_s1088" style="position:absolute;margin-left:-11.85pt;margin-top:19pt;width:470pt;height:76.65pt;z-index:251679744;mso-width-relative:margin;mso-height-relative:margin" coordorigin="-1533,-3009" coordsize="59698,9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">
                <v:roundrect id="Rectangle: Rounded Corners 7" o:spid="_x0000_s1089" style="position:absolute;left:-1533;top:-3009;width:7697;height:90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14:paraId="3B11BAFF" w14:textId="34D1412D" w:rsidR="00303F8F" w:rsidRPr="00281EF7" w:rsidRDefault="00303F8F" w:rsidP="00312913">
                        <w:pPr>
                          <w:jc w:val="center"/>
                          <w:rPr>
                            <w:b/>
                            <w:bCs/>
                            <w:color w:val="70AD47" w:themeColor="accent6"/>
                            <w:sz w:val="18"/>
                            <w:szCs w:val="18"/>
                          </w:rPr>
                        </w:pPr>
                        <w:r w:rsidRPr="00281EF7">
                          <w:rPr>
                            <w:b/>
                            <w:bCs/>
                            <w:color w:val="70AD47" w:themeColor="accent6"/>
                            <w:sz w:val="18"/>
                            <w:szCs w:val="18"/>
                          </w:rPr>
                          <w:t>Value</w:t>
                        </w:r>
                        <w:r>
                          <w:rPr>
                            <w:b/>
                            <w:bCs/>
                            <w:color w:val="70AD47" w:themeColor="accent6"/>
                            <w:sz w:val="18"/>
                            <w:szCs w:val="18"/>
                          </w:rPr>
                          <w:t xml:space="preserve"> p</w:t>
                        </w:r>
                        <w:r w:rsidRPr="00281EF7">
                          <w:rPr>
                            <w:b/>
                            <w:bCs/>
                            <w:color w:val="70AD47" w:themeColor="accent6"/>
                            <w:sz w:val="18"/>
                            <w:szCs w:val="18"/>
                          </w:rPr>
                          <w:t xml:space="preserve">redicted </w:t>
                        </w:r>
                        <w:r>
                          <w:rPr>
                            <w:b/>
                            <w:bCs/>
                            <w:color w:val="70AD47" w:themeColor="accent6"/>
                            <w:sz w:val="18"/>
                            <w:szCs w:val="18"/>
                          </w:rPr>
                          <w:t xml:space="preserve">from </w:t>
                        </w:r>
                        <w:proofErr w:type="spellStart"/>
                        <w:r w:rsidRPr="00281EF7">
                          <w:rPr>
                            <w:b/>
                            <w:bCs/>
                            <w:color w:val="70AD47" w:themeColor="accent6"/>
                            <w:sz w:val="18"/>
                            <w:szCs w:val="18"/>
                          </w:rPr>
                          <w:t>uOp</w:t>
                        </w:r>
                        <w:proofErr w:type="spellEnd"/>
                        <w:r w:rsidRPr="00281EF7">
                          <w:rPr>
                            <w:b/>
                            <w:bCs/>
                            <w:color w:val="70AD47" w:themeColor="accent6"/>
                            <w:sz w:val="18"/>
                            <w:szCs w:val="18"/>
                          </w:rPr>
                          <w:t xml:space="preserve"> Cache</w:t>
                        </w:r>
                      </w:p>
                    </w:txbxContent>
                  </v:textbox>
                </v:roundrect>
                <v:line id="Straight Connector 9" o:spid="_x0000_s1090" style="position:absolute;flip:y;visibility:visible;mso-wrap-style:square" from="9214,3446" to="50582,3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" strokecolor="#4472c4 [3204]" strokeweight="1pt">
                  <v:stroke joinstyle="miter"/>
                </v:line>
                <v:line id="Straight Connector 10" o:spid="_x0000_s1091" style="position:absolute;flip:y;visibility:visible;mso-wrap-style:square" from="9214,5697" to="50582,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" strokecolor="#4472c4 [3204]" strokeweight="1pt">
                  <v:stroke joinstyle="miter"/>
                </v:line>
                <v:shape id="_x0000_s1092" type="#_x0000_t202" style="position:absolute;left:50151;top:1477;width:801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93263F6" w14:textId="5B905662" w:rsidR="00303F8F" w:rsidRPr="00015B5B" w:rsidRDefault="00303F8F">
                        <w:pPr>
                          <w:rPr>
                            <w:color w:val="0070C0"/>
                          </w:rPr>
                        </w:pPr>
                        <w:proofErr w:type="spellStart"/>
                        <w:r w:rsidRPr="00015B5B">
                          <w:rPr>
                            <w:color w:val="0070C0"/>
                          </w:rPr>
                          <w:t>A_bus</w:t>
                        </w:r>
                        <w:proofErr w:type="spellEnd"/>
                      </w:p>
                    </w:txbxContent>
                  </v:textbox>
                </v:shape>
                <v:shape id="_x0000_s1093" type="#_x0000_t202" style="position:absolute;left:50080;top:3798;width:801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257B1AB" w14:textId="2867AF2E" w:rsidR="00303F8F" w:rsidRPr="00015B5B" w:rsidRDefault="00303F8F" w:rsidP="00280B6A">
                        <w:pPr>
                          <w:rPr>
                            <w:color w:val="0070C0"/>
                          </w:rPr>
                        </w:pPr>
                        <w:proofErr w:type="spellStart"/>
                        <w:r w:rsidRPr="00015B5B">
                          <w:rPr>
                            <w:color w:val="0070C0"/>
                          </w:rPr>
                          <w:t>V_bus</w:t>
                        </w:r>
                        <w:proofErr w:type="spellEnd"/>
                      </w:p>
                    </w:txbxContent>
                  </v:textbox>
                </v:shape>
                <v:shapetype id="_x0000_t32" coordsize="21600,21600" o:spt="32" o:oned="t" path="m,l21600,21600e" filled="f">
                  <v:path arrowok="t" fillok="f" o:connecttype="none"/>
                  <o:lock v:ext="edit" shapetype="t"/>
                </v:shapetype>
                <v:shape id="Straight Arrow Connector 13" o:spid="_x0000_s1094" type="#_x0000_t32" style="position:absolute;left:6189;top:984;width:3325;height:2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95" type="#_x0000_t32" style="position:absolute;left:6049;top:3235;width:3325;height:2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group>
            </w:pict>
          </mc:Fallback>
        </mc:AlternateContent>
      </w:r>
      <w:r w:rsidR="00526EEE">
        <w:rPr>
          <w:noProof/>
        </w:rPr>
        <mc:AlternateContent>
          <mc:Choice Requires="wps">
            <w:drawing>
              <wp:anchor distT="0" distB="0" distL="114300" distR="114300" simplePos="0" relativeHeight="251717632" behindDoc="0" locked="0" layoutInCell="1" allowOverlap="1" wp14:anchorId="2D075C8C" wp14:editId="273440F3">
                <wp:simplePos x="0" y="0"/>
                <wp:positionH relativeFrom="margin">
                  <wp:posOffset>1621772</wp:posOffset>
                </wp:positionH>
                <wp:positionV relativeFrom="paragraph">
                  <wp:posOffset>230456</wp:posOffset>
                </wp:positionV>
                <wp:extent cx="937333" cy="302456"/>
                <wp:effectExtent l="0" t="0" r="15240" b="21590"/>
                <wp:wrapNone/>
                <wp:docPr id="101" name="Rectangle: Rounded Corners 101"/>
                <wp:cNvGraphicFramePr/>
                <a:graphic xmlns:a="http://schemas.openxmlformats.org/drawingml/2006/main">
                  <a:graphicData uri="http://schemas.microsoft.com/office/word/2010/wordprocessingShape">
                    <wps:wsp>
                      <wps:cNvSpPr/>
                      <wps:spPr>
                        <a:xfrm>
                          <a:off x="0" y="0"/>
                          <a:ext cx="937333" cy="302456"/>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59BBBBA" w14:textId="4005FB14" w:rsidR="00303F8F" w:rsidRPr="004C716E" w:rsidRDefault="00303F8F" w:rsidP="00526EEE">
                            <w:pPr>
                              <w:jc w:val="center"/>
                              <w:rPr>
                                <w:b/>
                                <w:bCs/>
                                <w:color w:val="0070C0"/>
                              </w:rPr>
                            </w:pPr>
                            <w:r w:rsidRPr="004C716E">
                              <w:rPr>
                                <w:b/>
                                <w:bCs/>
                                <w:color w:val="0070C0"/>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75C8C" id="Rectangle: Rounded Corners 101" o:spid="_x0000_s1096" style="position:absolute;margin-left:127.7pt;margin-top:18.15pt;width:73.8pt;height:23.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" fillcolor="white [3201]" strokecolor="#4472c4 [3204]" strokeweight="1pt">
                <v:stroke joinstyle="miter"/>
                <v:textbox>
                  <w:txbxContent>
                    <w:p w14:paraId="459BBBBA" w14:textId="4005FB14" w:rsidR="00303F8F" w:rsidRPr="004C716E" w:rsidRDefault="00303F8F" w:rsidP="00526EEE">
                      <w:pPr>
                        <w:jc w:val="center"/>
                        <w:rPr>
                          <w:b/>
                          <w:bCs/>
                          <w:color w:val="0070C0"/>
                        </w:rPr>
                      </w:pPr>
                      <w:r w:rsidRPr="004C716E">
                        <w:rPr>
                          <w:b/>
                          <w:bCs/>
                          <w:color w:val="0070C0"/>
                        </w:rPr>
                        <w:t>Comparator</w:t>
                      </w:r>
                    </w:p>
                  </w:txbxContent>
                </v:textbox>
                <w10:wrap anchorx="margin"/>
              </v:roundrect>
            </w:pict>
          </mc:Fallback>
        </mc:AlternateContent>
      </w:r>
    </w:p>
    <w:p w14:paraId="007F07C7" w14:textId="01FF1F79" w:rsidR="00AF7BCC" w:rsidRDefault="00564EE8" w:rsidP="00B52BF7">
      <w:r>
        <w:rPr>
          <w:noProof/>
        </w:rPr>
        <mc:AlternateContent>
          <mc:Choice Requires="wps">
            <w:drawing>
              <wp:anchor distT="45720" distB="45720" distL="114300" distR="114300" simplePos="0" relativeHeight="251735040" behindDoc="0" locked="0" layoutInCell="1" allowOverlap="1" wp14:anchorId="5A7586B3" wp14:editId="1AAC61BA">
                <wp:simplePos x="0" y="0"/>
                <wp:positionH relativeFrom="column">
                  <wp:posOffset>677119</wp:posOffset>
                </wp:positionH>
                <wp:positionV relativeFrom="paragraph">
                  <wp:posOffset>181272</wp:posOffset>
                </wp:positionV>
                <wp:extent cx="595630" cy="358245"/>
                <wp:effectExtent l="0" t="0" r="0" b="3810"/>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358245"/>
                        </a:xfrm>
                        <a:prstGeom prst="rect">
                          <a:avLst/>
                        </a:prstGeom>
                        <a:noFill/>
                        <a:ln w="9525">
                          <a:noFill/>
                          <a:miter lim="800000"/>
                          <a:headEnd/>
                          <a:tailEnd/>
                        </a:ln>
                      </wps:spPr>
                      <wps:txbx>
                        <w:txbxContent>
                          <w:p w14:paraId="292EADF0" w14:textId="531CC51C" w:rsidR="00303F8F" w:rsidRPr="00564EE8" w:rsidRDefault="00303F8F" w:rsidP="00564EE8">
                            <w:pPr>
                              <w:rPr>
                                <w:sz w:val="16"/>
                                <w:szCs w:val="16"/>
                              </w:rPr>
                            </w:pPr>
                            <w:r>
                              <w:rPr>
                                <w:sz w:val="16"/>
                                <w:szCs w:val="16"/>
                              </w:rPr>
                              <w:t>Provide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586B3" id="Text Box 2" o:spid="_x0000_s1097" type="#_x0000_t202" style="position:absolute;margin-left:53.3pt;margin-top:14.25pt;width:46.9pt;height:28.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" filled="f" stroked="f">
                <v:textbox>
                  <w:txbxContent>
                    <w:p w14:paraId="292EADF0" w14:textId="531CC51C" w:rsidR="00303F8F" w:rsidRPr="00564EE8" w:rsidRDefault="00303F8F" w:rsidP="00564EE8">
                      <w:pPr>
                        <w:rPr>
                          <w:sz w:val="16"/>
                          <w:szCs w:val="16"/>
                        </w:rPr>
                      </w:pPr>
                      <w:r>
                        <w:rPr>
                          <w:sz w:val="16"/>
                          <w:szCs w:val="16"/>
                        </w:rPr>
                        <w:t>Provide values</w:t>
                      </w:r>
                    </w:p>
                  </w:txbxContent>
                </v:textbox>
              </v:shape>
            </w:pict>
          </mc:Fallback>
        </mc:AlternateContent>
      </w:r>
    </w:p>
    <w:p w14:paraId="457ACBB3" w14:textId="481252CB" w:rsidR="008D0583" w:rsidRDefault="008D0583" w:rsidP="00B52BF7"/>
    <w:p w14:paraId="04E106EA" w14:textId="4B99422B" w:rsidR="008D0583" w:rsidRDefault="008D0583" w:rsidP="00B52BF7"/>
    <w:p w14:paraId="3AECBEFD" w14:textId="5813E7BD" w:rsidR="00AF7BCC" w:rsidRDefault="00564EE8" w:rsidP="00B52BF7">
      <w:r>
        <w:rPr>
          <w:noProof/>
        </w:rPr>
        <mc:AlternateContent>
          <mc:Choice Requires="wps">
            <w:drawing>
              <wp:anchor distT="45720" distB="45720" distL="114300" distR="114300" simplePos="0" relativeHeight="251732992" behindDoc="0" locked="0" layoutInCell="1" allowOverlap="1" wp14:anchorId="40637252" wp14:editId="622DDFEE">
                <wp:simplePos x="0" y="0"/>
                <wp:positionH relativeFrom="column">
                  <wp:posOffset>1328983</wp:posOffset>
                </wp:positionH>
                <wp:positionV relativeFrom="paragraph">
                  <wp:posOffset>10795</wp:posOffset>
                </wp:positionV>
                <wp:extent cx="595630" cy="219710"/>
                <wp:effectExtent l="0" t="0" r="0" b="0"/>
                <wp:wrapNone/>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219710"/>
                        </a:xfrm>
                        <a:prstGeom prst="rect">
                          <a:avLst/>
                        </a:prstGeom>
                        <a:noFill/>
                        <a:ln w="9525">
                          <a:noFill/>
                          <a:miter lim="800000"/>
                          <a:headEnd/>
                          <a:tailEnd/>
                        </a:ln>
                      </wps:spPr>
                      <wps:txbx>
                        <w:txbxContent>
                          <w:p w14:paraId="3948616D" w14:textId="5B9D0977" w:rsidR="00303F8F" w:rsidRPr="00564EE8" w:rsidRDefault="00303F8F">
                            <w:pPr>
                              <w:rPr>
                                <w:sz w:val="16"/>
                                <w:szCs w:val="16"/>
                              </w:rPr>
                            </w:pPr>
                            <w:r w:rsidRPr="00564EE8">
                              <w:rPr>
                                <w:sz w:val="16"/>
                                <w:szCs w:val="16"/>
                              </w:rPr>
                              <w:t>snooping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37252" id="_x0000_s1098" type="#_x0000_t202" style="position:absolute;margin-left:104.65pt;margin-top:.85pt;width:46.9pt;height:17.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" filled="f" stroked="f">
                <v:textbox>
                  <w:txbxContent>
                    <w:p w14:paraId="3948616D" w14:textId="5B9D0977" w:rsidR="00303F8F" w:rsidRPr="00564EE8" w:rsidRDefault="00303F8F">
                      <w:pPr>
                        <w:rPr>
                          <w:sz w:val="16"/>
                          <w:szCs w:val="16"/>
                        </w:rPr>
                      </w:pPr>
                      <w:r w:rsidRPr="00564EE8">
                        <w:rPr>
                          <w:sz w:val="16"/>
                          <w:szCs w:val="16"/>
                        </w:rPr>
                        <w:t>snooping</w:t>
                      </w:r>
                    </w:p>
                  </w:txbxContent>
                </v:textbox>
              </v:shape>
            </w:pict>
          </mc:Fallback>
        </mc:AlternateContent>
      </w:r>
      <w:r w:rsidR="005A5620">
        <w:rPr>
          <w:noProof/>
        </w:rPr>
        <mc:AlternateContent>
          <mc:Choice Requires="wps">
            <w:drawing>
              <wp:anchor distT="0" distB="0" distL="114300" distR="114300" simplePos="0" relativeHeight="251685888" behindDoc="0" locked="0" layoutInCell="1" allowOverlap="1" wp14:anchorId="7F531A45" wp14:editId="14F4929E">
                <wp:simplePos x="0" y="0"/>
                <wp:positionH relativeFrom="margin">
                  <wp:align>left</wp:align>
                </wp:positionH>
                <wp:positionV relativeFrom="paragraph">
                  <wp:posOffset>41653</wp:posOffset>
                </wp:positionV>
                <wp:extent cx="445625" cy="242771"/>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25" cy="242771"/>
                        </a:xfrm>
                        <a:prstGeom prst="rect">
                          <a:avLst/>
                        </a:prstGeom>
                        <a:noFill/>
                        <a:ln w="9525">
                          <a:noFill/>
                          <a:miter lim="800000"/>
                          <a:headEnd/>
                          <a:tailEnd/>
                        </a:ln>
                      </wps:spPr>
                      <wps:txbx>
                        <w:txbxContent>
                          <w:p w14:paraId="655BB10A" w14:textId="6D04079E" w:rsidR="00303F8F" w:rsidRPr="005A5620" w:rsidRDefault="00303F8F">
                            <w:pPr>
                              <w:rPr>
                                <w:b/>
                                <w:bCs/>
                                <w:color w:val="FF0000"/>
                              </w:rPr>
                            </w:pPr>
                            <w:r w:rsidRPr="005A5620">
                              <w:rPr>
                                <w:b/>
                                <w:bCs/>
                                <w:color w:val="FF0000"/>
                              </w:rPr>
                              <w:t>ROB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31A45" id="_x0000_s1099" type="#_x0000_t202" style="position:absolute;margin-left:0;margin-top:3.3pt;width:35.1pt;height:19.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" filled="f" stroked="f">
                <v:textbox>
                  <w:txbxContent>
                    <w:p w14:paraId="655BB10A" w14:textId="6D04079E" w:rsidR="00303F8F" w:rsidRPr="005A5620" w:rsidRDefault="00303F8F">
                      <w:pPr>
                        <w:rPr>
                          <w:b/>
                          <w:bCs/>
                          <w:color w:val="FF0000"/>
                        </w:rPr>
                      </w:pPr>
                      <w:r w:rsidRPr="005A5620">
                        <w:rPr>
                          <w:b/>
                          <w:bCs/>
                          <w:color w:val="FF0000"/>
                        </w:rPr>
                        <w:t>ROB</w:t>
                      </w:r>
                    </w:p>
                  </w:txbxContent>
                </v:textbox>
                <w10:wrap anchorx="margin"/>
              </v:shape>
            </w:pict>
          </mc:Fallback>
        </mc:AlternateContent>
      </w:r>
      <w:r w:rsidR="007F0866">
        <w:rPr>
          <w:noProof/>
        </w:rPr>
        <mc:AlternateContent>
          <mc:Choice Requires="wps">
            <w:drawing>
              <wp:anchor distT="0" distB="0" distL="114300" distR="114300" simplePos="0" relativeHeight="251722752" behindDoc="0" locked="0" layoutInCell="1" allowOverlap="1" wp14:anchorId="11506B73" wp14:editId="05A9731F">
                <wp:simplePos x="0" y="0"/>
                <wp:positionH relativeFrom="column">
                  <wp:posOffset>4460875</wp:posOffset>
                </wp:positionH>
                <wp:positionV relativeFrom="paragraph">
                  <wp:posOffset>6985</wp:posOffset>
                </wp:positionV>
                <wp:extent cx="370205" cy="242570"/>
                <wp:effectExtent l="38100" t="57150" r="10795" b="81280"/>
                <wp:wrapNone/>
                <wp:docPr id="104" name="Connector: Curved 104"/>
                <wp:cNvGraphicFramePr/>
                <a:graphic xmlns:a="http://schemas.openxmlformats.org/drawingml/2006/main">
                  <a:graphicData uri="http://schemas.microsoft.com/office/word/2010/wordprocessingShape">
                    <wps:wsp>
                      <wps:cNvCnPr/>
                      <wps:spPr>
                        <a:xfrm flipV="1">
                          <a:off x="0" y="0"/>
                          <a:ext cx="370205" cy="24257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8F892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4" o:spid="_x0000_s1026" type="#_x0000_t38" style="position:absolute;margin-left:351.25pt;margin-top:.55pt;width:29.15pt;height:19.1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" adj="10800" strokecolor="#4472c4 [3204]" strokeweight=".5pt">
                <v:stroke startarrow="block" endarrow="block" joinstyle="miter"/>
              </v:shape>
            </w:pict>
          </mc:Fallback>
        </mc:AlternateContent>
      </w:r>
      <w:r w:rsidR="007F0866">
        <w:rPr>
          <w:noProof/>
        </w:rPr>
        <mc:AlternateContent>
          <mc:Choice Requires="wps">
            <w:drawing>
              <wp:anchor distT="0" distB="0" distL="114300" distR="114300" simplePos="0" relativeHeight="251720704" behindDoc="0" locked="0" layoutInCell="1" allowOverlap="1" wp14:anchorId="3488D553" wp14:editId="50B216D2">
                <wp:simplePos x="0" y="0"/>
                <wp:positionH relativeFrom="column">
                  <wp:posOffset>2788719</wp:posOffset>
                </wp:positionH>
                <wp:positionV relativeFrom="paragraph">
                  <wp:posOffset>14605</wp:posOffset>
                </wp:positionV>
                <wp:extent cx="370390" cy="243068"/>
                <wp:effectExtent l="38100" t="57150" r="10795" b="81280"/>
                <wp:wrapNone/>
                <wp:docPr id="103" name="Connector: Curved 103"/>
                <wp:cNvGraphicFramePr/>
                <a:graphic xmlns:a="http://schemas.openxmlformats.org/drawingml/2006/main">
                  <a:graphicData uri="http://schemas.microsoft.com/office/word/2010/wordprocessingShape">
                    <wps:wsp>
                      <wps:cNvCnPr/>
                      <wps:spPr>
                        <a:xfrm flipV="1">
                          <a:off x="0" y="0"/>
                          <a:ext cx="370390" cy="24306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B8B7D" id="Connector: Curved 103" o:spid="_x0000_s1026" type="#_x0000_t38" style="position:absolute;margin-left:219.6pt;margin-top:1.15pt;width:29.15pt;height:19.1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" adj="10800" strokecolor="#4472c4 [3204]" strokeweight=".5pt">
                <v:stroke startarrow="block" endarrow="block" joinstyle="miter"/>
              </v:shape>
            </w:pict>
          </mc:Fallback>
        </mc:AlternateContent>
      </w:r>
      <w:r w:rsidR="007F0866">
        <w:rPr>
          <w:noProof/>
        </w:rPr>
        <mc:AlternateContent>
          <mc:Choice Requires="wps">
            <w:drawing>
              <wp:anchor distT="0" distB="0" distL="114300" distR="114300" simplePos="0" relativeHeight="251718656" behindDoc="0" locked="0" layoutInCell="1" allowOverlap="1" wp14:anchorId="45E20877" wp14:editId="5B2256B8">
                <wp:simplePos x="0" y="0"/>
                <wp:positionH relativeFrom="column">
                  <wp:posOffset>1209554</wp:posOffset>
                </wp:positionH>
                <wp:positionV relativeFrom="paragraph">
                  <wp:posOffset>12716</wp:posOffset>
                </wp:positionV>
                <wp:extent cx="370390" cy="243068"/>
                <wp:effectExtent l="38100" t="57150" r="10795" b="81280"/>
                <wp:wrapNone/>
                <wp:docPr id="102" name="Connector: Curved 102"/>
                <wp:cNvGraphicFramePr/>
                <a:graphic xmlns:a="http://schemas.openxmlformats.org/drawingml/2006/main">
                  <a:graphicData uri="http://schemas.microsoft.com/office/word/2010/wordprocessingShape">
                    <wps:wsp>
                      <wps:cNvCnPr/>
                      <wps:spPr>
                        <a:xfrm flipV="1">
                          <a:off x="0" y="0"/>
                          <a:ext cx="370390" cy="24306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B14C0" id="Connector: Curved 102" o:spid="_x0000_s1026" type="#_x0000_t38" style="position:absolute;margin-left:95.25pt;margin-top:1pt;width:29.15pt;height:19.1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" adj="10800" strokecolor="#4472c4 [3204]" strokeweight=".5pt">
                <v:stroke startarrow="block" endarrow="block" joinstyle="miter"/>
              </v:shape>
            </w:pict>
          </mc:Fallback>
        </mc:AlternateContent>
      </w:r>
    </w:p>
    <w:tbl>
      <w:tblPr>
        <w:tblStyle w:val="TableGrid"/>
        <w:tblW w:w="0" w:type="auto"/>
        <w:tblLook w:val="04A0" w:firstRow="1" w:lastRow="0" w:firstColumn="1" w:lastColumn="0" w:noHBand="0" w:noVBand="1"/>
      </w:tblPr>
      <w:tblGrid>
        <w:gridCol w:w="1785"/>
        <w:gridCol w:w="880"/>
        <w:gridCol w:w="1730"/>
        <w:gridCol w:w="936"/>
        <w:gridCol w:w="1674"/>
        <w:gridCol w:w="992"/>
      </w:tblGrid>
      <w:tr w:rsidR="007C6A4A" w14:paraId="05A83856" w14:textId="77777777" w:rsidTr="00EC3CAA">
        <w:tc>
          <w:tcPr>
            <w:tcW w:w="1785" w:type="dxa"/>
            <w:tcBorders>
              <w:top w:val="single" w:sz="12" w:space="0" w:color="FF0000"/>
              <w:left w:val="single" w:sz="12" w:space="0" w:color="FF0000"/>
            </w:tcBorders>
            <w:vAlign w:val="center"/>
          </w:tcPr>
          <w:p w14:paraId="573611AA" w14:textId="4358B314" w:rsidR="007C6A4A" w:rsidRDefault="007C6A4A" w:rsidP="008D0583">
            <w:pPr>
              <w:jc w:val="center"/>
            </w:pPr>
            <w:r>
              <w:t>ALU</w:t>
            </w:r>
          </w:p>
        </w:tc>
        <w:tc>
          <w:tcPr>
            <w:tcW w:w="880" w:type="dxa"/>
            <w:tcBorders>
              <w:top w:val="single" w:sz="12" w:space="0" w:color="FF0000"/>
              <w:right w:val="single" w:sz="12" w:space="0" w:color="FF0000"/>
            </w:tcBorders>
            <w:vAlign w:val="center"/>
          </w:tcPr>
          <w:p w14:paraId="505088EA" w14:textId="5EDBBEAE" w:rsidR="007C6A4A" w:rsidRDefault="00E52392" w:rsidP="008D0583">
            <w:pPr>
              <w:jc w:val="center"/>
            </w:pPr>
            <w:proofErr w:type="spellStart"/>
            <w:r>
              <w:t>Opc</w:t>
            </w:r>
            <w:proofErr w:type="spellEnd"/>
          </w:p>
        </w:tc>
        <w:tc>
          <w:tcPr>
            <w:tcW w:w="1730" w:type="dxa"/>
            <w:tcBorders>
              <w:top w:val="single" w:sz="12" w:space="0" w:color="FF0000"/>
              <w:left w:val="single" w:sz="12" w:space="0" w:color="FF0000"/>
            </w:tcBorders>
            <w:vAlign w:val="center"/>
          </w:tcPr>
          <w:p w14:paraId="3CA150E6" w14:textId="49625E19" w:rsidR="007C6A4A" w:rsidRDefault="007C6A4A" w:rsidP="008D0583">
            <w:pPr>
              <w:jc w:val="center"/>
            </w:pPr>
          </w:p>
        </w:tc>
        <w:tc>
          <w:tcPr>
            <w:tcW w:w="936" w:type="dxa"/>
            <w:tcBorders>
              <w:top w:val="single" w:sz="12" w:space="0" w:color="FF0000"/>
              <w:right w:val="single" w:sz="12" w:space="0" w:color="FF0000"/>
            </w:tcBorders>
            <w:vAlign w:val="center"/>
          </w:tcPr>
          <w:p w14:paraId="13A963DF" w14:textId="77777777" w:rsidR="007C6A4A" w:rsidRDefault="007C6A4A" w:rsidP="008D0583">
            <w:pPr>
              <w:jc w:val="center"/>
            </w:pPr>
          </w:p>
        </w:tc>
        <w:tc>
          <w:tcPr>
            <w:tcW w:w="1674" w:type="dxa"/>
            <w:tcBorders>
              <w:top w:val="single" w:sz="12" w:space="0" w:color="FF0000"/>
              <w:left w:val="single" w:sz="12" w:space="0" w:color="FF0000"/>
            </w:tcBorders>
            <w:vAlign w:val="center"/>
          </w:tcPr>
          <w:p w14:paraId="64690D18" w14:textId="77777777" w:rsidR="007C6A4A" w:rsidRDefault="007C6A4A" w:rsidP="008D0583">
            <w:pPr>
              <w:jc w:val="center"/>
            </w:pPr>
          </w:p>
        </w:tc>
        <w:tc>
          <w:tcPr>
            <w:tcW w:w="992" w:type="dxa"/>
            <w:tcBorders>
              <w:top w:val="single" w:sz="12" w:space="0" w:color="FF0000"/>
              <w:right w:val="single" w:sz="12" w:space="0" w:color="FF0000"/>
            </w:tcBorders>
            <w:vAlign w:val="center"/>
          </w:tcPr>
          <w:p w14:paraId="2D283C91" w14:textId="77777777" w:rsidR="007C6A4A" w:rsidRDefault="007C6A4A" w:rsidP="008D0583">
            <w:pPr>
              <w:jc w:val="center"/>
            </w:pPr>
          </w:p>
        </w:tc>
      </w:tr>
      <w:tr w:rsidR="007C6A4A" w14:paraId="4A2C3BC6" w14:textId="77777777" w:rsidTr="00EC3CAA">
        <w:tc>
          <w:tcPr>
            <w:tcW w:w="1785" w:type="dxa"/>
            <w:tcBorders>
              <w:left w:val="single" w:sz="12" w:space="0" w:color="FF0000"/>
            </w:tcBorders>
            <w:vAlign w:val="center"/>
          </w:tcPr>
          <w:p w14:paraId="2185EB6C" w14:textId="232E6CE8" w:rsidR="007C6A4A" w:rsidRDefault="000E514E" w:rsidP="008D0583">
            <w:pPr>
              <w:jc w:val="center"/>
            </w:pPr>
            <w:r>
              <w:t>Address/value</w:t>
            </w:r>
          </w:p>
        </w:tc>
        <w:tc>
          <w:tcPr>
            <w:tcW w:w="880" w:type="dxa"/>
            <w:tcBorders>
              <w:right w:val="single" w:sz="12" w:space="0" w:color="FF0000"/>
            </w:tcBorders>
            <w:vAlign w:val="center"/>
          </w:tcPr>
          <w:p w14:paraId="29A56035" w14:textId="071F32BD" w:rsidR="007C6A4A" w:rsidRDefault="007C6A4A" w:rsidP="008D0583">
            <w:pPr>
              <w:jc w:val="center"/>
            </w:pPr>
            <w:r>
              <w:t>Rs</w:t>
            </w:r>
            <w:r w:rsidR="00E52392">
              <w:t>1</w:t>
            </w:r>
          </w:p>
        </w:tc>
        <w:tc>
          <w:tcPr>
            <w:tcW w:w="1730" w:type="dxa"/>
            <w:tcBorders>
              <w:left w:val="single" w:sz="12" w:space="0" w:color="FF0000"/>
            </w:tcBorders>
            <w:vAlign w:val="center"/>
          </w:tcPr>
          <w:p w14:paraId="4868A027" w14:textId="77777777" w:rsidR="007C6A4A" w:rsidRDefault="007C6A4A" w:rsidP="008D0583">
            <w:pPr>
              <w:jc w:val="center"/>
            </w:pPr>
          </w:p>
        </w:tc>
        <w:tc>
          <w:tcPr>
            <w:tcW w:w="936" w:type="dxa"/>
            <w:tcBorders>
              <w:right w:val="single" w:sz="12" w:space="0" w:color="FF0000"/>
            </w:tcBorders>
            <w:vAlign w:val="center"/>
          </w:tcPr>
          <w:p w14:paraId="70D4DC45" w14:textId="77777777" w:rsidR="007C6A4A" w:rsidRDefault="007C6A4A" w:rsidP="008D0583">
            <w:pPr>
              <w:jc w:val="center"/>
            </w:pPr>
          </w:p>
        </w:tc>
        <w:tc>
          <w:tcPr>
            <w:tcW w:w="1674" w:type="dxa"/>
            <w:tcBorders>
              <w:left w:val="single" w:sz="12" w:space="0" w:color="FF0000"/>
            </w:tcBorders>
            <w:vAlign w:val="center"/>
          </w:tcPr>
          <w:p w14:paraId="311336AF" w14:textId="77777777" w:rsidR="007C6A4A" w:rsidRDefault="007C6A4A" w:rsidP="008D0583">
            <w:pPr>
              <w:jc w:val="center"/>
            </w:pPr>
          </w:p>
        </w:tc>
        <w:tc>
          <w:tcPr>
            <w:tcW w:w="992" w:type="dxa"/>
            <w:tcBorders>
              <w:right w:val="single" w:sz="12" w:space="0" w:color="FF0000"/>
            </w:tcBorders>
            <w:vAlign w:val="center"/>
          </w:tcPr>
          <w:p w14:paraId="4925958A" w14:textId="77777777" w:rsidR="007C6A4A" w:rsidRDefault="007C6A4A" w:rsidP="008D0583">
            <w:pPr>
              <w:jc w:val="center"/>
            </w:pPr>
          </w:p>
        </w:tc>
      </w:tr>
      <w:tr w:rsidR="000D06F3" w14:paraId="72CA3606" w14:textId="77777777" w:rsidTr="00EC3CAA">
        <w:tc>
          <w:tcPr>
            <w:tcW w:w="1785" w:type="dxa"/>
            <w:tcBorders>
              <w:left w:val="single" w:sz="12" w:space="0" w:color="FF0000"/>
            </w:tcBorders>
            <w:vAlign w:val="center"/>
          </w:tcPr>
          <w:p w14:paraId="0C271A8F" w14:textId="59271D04" w:rsidR="000D06F3" w:rsidRDefault="000E514E" w:rsidP="008D0583">
            <w:pPr>
              <w:jc w:val="center"/>
            </w:pPr>
            <w:r>
              <w:t>Address/value</w:t>
            </w:r>
          </w:p>
        </w:tc>
        <w:tc>
          <w:tcPr>
            <w:tcW w:w="880" w:type="dxa"/>
            <w:tcBorders>
              <w:right w:val="single" w:sz="12" w:space="0" w:color="FF0000"/>
            </w:tcBorders>
            <w:vAlign w:val="center"/>
          </w:tcPr>
          <w:p w14:paraId="5332AA5A" w14:textId="52EA2E09" w:rsidR="000D06F3" w:rsidRDefault="00E52392" w:rsidP="008D0583">
            <w:pPr>
              <w:jc w:val="center"/>
            </w:pPr>
            <w:r>
              <w:t>Rs2</w:t>
            </w:r>
          </w:p>
        </w:tc>
        <w:tc>
          <w:tcPr>
            <w:tcW w:w="1730" w:type="dxa"/>
            <w:tcBorders>
              <w:left w:val="single" w:sz="12" w:space="0" w:color="FF0000"/>
            </w:tcBorders>
            <w:vAlign w:val="center"/>
          </w:tcPr>
          <w:p w14:paraId="59BE26B2" w14:textId="77777777" w:rsidR="000D06F3" w:rsidRDefault="000D06F3" w:rsidP="008D0583">
            <w:pPr>
              <w:jc w:val="center"/>
            </w:pPr>
          </w:p>
        </w:tc>
        <w:tc>
          <w:tcPr>
            <w:tcW w:w="936" w:type="dxa"/>
            <w:tcBorders>
              <w:right w:val="single" w:sz="12" w:space="0" w:color="FF0000"/>
            </w:tcBorders>
            <w:vAlign w:val="center"/>
          </w:tcPr>
          <w:p w14:paraId="6EDF58FF" w14:textId="77777777" w:rsidR="000D06F3" w:rsidRDefault="000D06F3" w:rsidP="008D0583">
            <w:pPr>
              <w:jc w:val="center"/>
            </w:pPr>
          </w:p>
        </w:tc>
        <w:tc>
          <w:tcPr>
            <w:tcW w:w="1674" w:type="dxa"/>
            <w:tcBorders>
              <w:left w:val="single" w:sz="12" w:space="0" w:color="FF0000"/>
            </w:tcBorders>
            <w:vAlign w:val="center"/>
          </w:tcPr>
          <w:p w14:paraId="096622C7" w14:textId="77777777" w:rsidR="000D06F3" w:rsidRDefault="000D06F3" w:rsidP="008D0583">
            <w:pPr>
              <w:jc w:val="center"/>
            </w:pPr>
          </w:p>
        </w:tc>
        <w:tc>
          <w:tcPr>
            <w:tcW w:w="992" w:type="dxa"/>
            <w:tcBorders>
              <w:right w:val="single" w:sz="12" w:space="0" w:color="FF0000"/>
            </w:tcBorders>
            <w:vAlign w:val="center"/>
          </w:tcPr>
          <w:p w14:paraId="2E50F4C0" w14:textId="77777777" w:rsidR="000D06F3" w:rsidRDefault="000D06F3" w:rsidP="008D0583">
            <w:pPr>
              <w:jc w:val="center"/>
            </w:pPr>
          </w:p>
        </w:tc>
      </w:tr>
      <w:tr w:rsidR="007C6A4A" w14:paraId="4AD35707" w14:textId="77777777" w:rsidTr="00EC3CAA">
        <w:tc>
          <w:tcPr>
            <w:tcW w:w="1785" w:type="dxa"/>
            <w:tcBorders>
              <w:left w:val="single" w:sz="12" w:space="0" w:color="FF0000"/>
            </w:tcBorders>
            <w:vAlign w:val="center"/>
          </w:tcPr>
          <w:p w14:paraId="1DFDF73E" w14:textId="4903C08D" w:rsidR="007C6A4A" w:rsidRPr="00EC3CAA" w:rsidRDefault="00EC3CAA" w:rsidP="008D0583">
            <w:pPr>
              <w:jc w:val="center"/>
              <w:rPr>
                <w:sz w:val="18"/>
                <w:szCs w:val="18"/>
              </w:rPr>
            </w:pPr>
            <w:r w:rsidRPr="00EC3CAA">
              <w:rPr>
                <w:sz w:val="18"/>
                <w:szCs w:val="18"/>
              </w:rPr>
              <w:t>[can get predicted value]</w:t>
            </w:r>
          </w:p>
        </w:tc>
        <w:tc>
          <w:tcPr>
            <w:tcW w:w="880" w:type="dxa"/>
            <w:tcBorders>
              <w:right w:val="single" w:sz="12" w:space="0" w:color="FF0000"/>
            </w:tcBorders>
            <w:vAlign w:val="center"/>
          </w:tcPr>
          <w:p w14:paraId="3302D6F9" w14:textId="20B1AA3E" w:rsidR="007C6A4A" w:rsidRDefault="007C6A4A" w:rsidP="008D0583">
            <w:pPr>
              <w:jc w:val="center"/>
            </w:pPr>
            <w:r>
              <w:t>Rd</w:t>
            </w:r>
          </w:p>
        </w:tc>
        <w:tc>
          <w:tcPr>
            <w:tcW w:w="1730" w:type="dxa"/>
            <w:tcBorders>
              <w:left w:val="single" w:sz="12" w:space="0" w:color="FF0000"/>
            </w:tcBorders>
            <w:vAlign w:val="center"/>
          </w:tcPr>
          <w:p w14:paraId="0EFDD2F2" w14:textId="77777777" w:rsidR="007C6A4A" w:rsidRDefault="007C6A4A" w:rsidP="008D0583">
            <w:pPr>
              <w:jc w:val="center"/>
            </w:pPr>
          </w:p>
        </w:tc>
        <w:tc>
          <w:tcPr>
            <w:tcW w:w="936" w:type="dxa"/>
            <w:tcBorders>
              <w:right w:val="single" w:sz="12" w:space="0" w:color="FF0000"/>
            </w:tcBorders>
            <w:vAlign w:val="center"/>
          </w:tcPr>
          <w:p w14:paraId="3A924224" w14:textId="77777777" w:rsidR="007C6A4A" w:rsidRDefault="007C6A4A" w:rsidP="008D0583">
            <w:pPr>
              <w:jc w:val="center"/>
            </w:pPr>
          </w:p>
        </w:tc>
        <w:tc>
          <w:tcPr>
            <w:tcW w:w="1674" w:type="dxa"/>
            <w:tcBorders>
              <w:left w:val="single" w:sz="12" w:space="0" w:color="FF0000"/>
            </w:tcBorders>
            <w:vAlign w:val="center"/>
          </w:tcPr>
          <w:p w14:paraId="180029B6" w14:textId="77777777" w:rsidR="007C6A4A" w:rsidRDefault="007C6A4A" w:rsidP="008D0583">
            <w:pPr>
              <w:jc w:val="center"/>
            </w:pPr>
          </w:p>
        </w:tc>
        <w:tc>
          <w:tcPr>
            <w:tcW w:w="992" w:type="dxa"/>
            <w:tcBorders>
              <w:right w:val="single" w:sz="12" w:space="0" w:color="FF0000"/>
            </w:tcBorders>
            <w:vAlign w:val="center"/>
          </w:tcPr>
          <w:p w14:paraId="594CDB4B" w14:textId="77777777" w:rsidR="007C6A4A" w:rsidRDefault="007C6A4A" w:rsidP="008D0583">
            <w:pPr>
              <w:jc w:val="center"/>
            </w:pPr>
          </w:p>
        </w:tc>
      </w:tr>
      <w:tr w:rsidR="007C6A4A" w14:paraId="4337A9B9" w14:textId="77777777" w:rsidTr="00EC3CAA">
        <w:tc>
          <w:tcPr>
            <w:tcW w:w="1785" w:type="dxa"/>
            <w:tcBorders>
              <w:left w:val="single" w:sz="12" w:space="0" w:color="FF0000"/>
              <w:bottom w:val="single" w:sz="12" w:space="0" w:color="FF0000"/>
            </w:tcBorders>
            <w:vAlign w:val="center"/>
          </w:tcPr>
          <w:p w14:paraId="28BE8BB9" w14:textId="3132C7A5" w:rsidR="007C6A4A" w:rsidRPr="00EC3CAA" w:rsidRDefault="00D1245F" w:rsidP="008D0583">
            <w:pPr>
              <w:jc w:val="center"/>
              <w:rPr>
                <w:sz w:val="18"/>
                <w:szCs w:val="18"/>
              </w:rPr>
            </w:pPr>
            <w:r w:rsidRPr="00EC3CAA">
              <w:rPr>
                <w:sz w:val="18"/>
                <w:szCs w:val="18"/>
              </w:rPr>
              <w:t>1=</w:t>
            </w:r>
            <w:r w:rsidR="00297231" w:rsidRPr="00EC3CAA">
              <w:rPr>
                <w:sz w:val="18"/>
                <w:szCs w:val="18"/>
              </w:rPr>
              <w:t xml:space="preserve">Result or </w:t>
            </w:r>
            <w:r w:rsidRPr="00EC3CAA">
              <w:rPr>
                <w:sz w:val="18"/>
                <w:szCs w:val="18"/>
              </w:rPr>
              <w:t>0=</w:t>
            </w:r>
            <w:r w:rsidR="00297231" w:rsidRPr="00EC3CAA">
              <w:rPr>
                <w:sz w:val="18"/>
                <w:szCs w:val="18"/>
              </w:rPr>
              <w:t>dependency</w:t>
            </w:r>
          </w:p>
        </w:tc>
        <w:tc>
          <w:tcPr>
            <w:tcW w:w="880" w:type="dxa"/>
            <w:tcBorders>
              <w:bottom w:val="single" w:sz="12" w:space="0" w:color="FF0000"/>
              <w:right w:val="single" w:sz="12" w:space="0" w:color="FF0000"/>
            </w:tcBorders>
            <w:vAlign w:val="center"/>
          </w:tcPr>
          <w:p w14:paraId="31030C6D" w14:textId="22326A0D" w:rsidR="007C6A4A" w:rsidRDefault="00297231" w:rsidP="008D0583">
            <w:pPr>
              <w:jc w:val="center"/>
            </w:pPr>
            <w:r>
              <w:t>v</w:t>
            </w:r>
          </w:p>
        </w:tc>
        <w:tc>
          <w:tcPr>
            <w:tcW w:w="1730" w:type="dxa"/>
            <w:tcBorders>
              <w:left w:val="single" w:sz="12" w:space="0" w:color="FF0000"/>
              <w:bottom w:val="single" w:sz="12" w:space="0" w:color="FF0000"/>
            </w:tcBorders>
            <w:vAlign w:val="center"/>
          </w:tcPr>
          <w:p w14:paraId="5D0091BB" w14:textId="77777777" w:rsidR="007C6A4A" w:rsidRDefault="007C6A4A" w:rsidP="008D0583">
            <w:pPr>
              <w:jc w:val="center"/>
            </w:pPr>
          </w:p>
        </w:tc>
        <w:tc>
          <w:tcPr>
            <w:tcW w:w="936" w:type="dxa"/>
            <w:tcBorders>
              <w:bottom w:val="single" w:sz="12" w:space="0" w:color="FF0000"/>
              <w:right w:val="single" w:sz="12" w:space="0" w:color="FF0000"/>
            </w:tcBorders>
            <w:vAlign w:val="center"/>
          </w:tcPr>
          <w:p w14:paraId="79E38E7E" w14:textId="77777777" w:rsidR="007C6A4A" w:rsidRDefault="007C6A4A" w:rsidP="008D0583">
            <w:pPr>
              <w:jc w:val="center"/>
            </w:pPr>
          </w:p>
        </w:tc>
        <w:tc>
          <w:tcPr>
            <w:tcW w:w="1674" w:type="dxa"/>
            <w:tcBorders>
              <w:left w:val="single" w:sz="12" w:space="0" w:color="FF0000"/>
              <w:bottom w:val="single" w:sz="12" w:space="0" w:color="FF0000"/>
            </w:tcBorders>
            <w:vAlign w:val="center"/>
          </w:tcPr>
          <w:p w14:paraId="29DE76A1" w14:textId="77777777" w:rsidR="007C6A4A" w:rsidRDefault="007C6A4A" w:rsidP="008D0583">
            <w:pPr>
              <w:jc w:val="center"/>
            </w:pPr>
          </w:p>
        </w:tc>
        <w:tc>
          <w:tcPr>
            <w:tcW w:w="992" w:type="dxa"/>
            <w:tcBorders>
              <w:bottom w:val="single" w:sz="12" w:space="0" w:color="FF0000"/>
              <w:right w:val="single" w:sz="12" w:space="0" w:color="FF0000"/>
            </w:tcBorders>
            <w:vAlign w:val="center"/>
          </w:tcPr>
          <w:p w14:paraId="5679C5E5" w14:textId="77777777" w:rsidR="007C6A4A" w:rsidRDefault="007C6A4A" w:rsidP="008D0583">
            <w:pPr>
              <w:jc w:val="center"/>
            </w:pPr>
          </w:p>
        </w:tc>
      </w:tr>
    </w:tbl>
    <w:p w14:paraId="53B0BC8D" w14:textId="1E60A616" w:rsidR="00AF7BCC" w:rsidRDefault="005A5620" w:rsidP="00B52BF7">
      <w:r>
        <w:rPr>
          <w:noProof/>
        </w:rPr>
        <mc:AlternateContent>
          <mc:Choice Requires="wpg">
            <w:drawing>
              <wp:anchor distT="0" distB="0" distL="114300" distR="114300" simplePos="0" relativeHeight="251725824" behindDoc="0" locked="0" layoutInCell="1" allowOverlap="1" wp14:anchorId="7CD062BF" wp14:editId="4F65C847">
                <wp:simplePos x="0" y="0"/>
                <wp:positionH relativeFrom="column">
                  <wp:posOffset>3798</wp:posOffset>
                </wp:positionH>
                <wp:positionV relativeFrom="paragraph">
                  <wp:posOffset>40499</wp:posOffset>
                </wp:positionV>
                <wp:extent cx="1697851" cy="324738"/>
                <wp:effectExtent l="0" t="0" r="17145" b="0"/>
                <wp:wrapNone/>
                <wp:docPr id="106" name="Group 106"/>
                <wp:cNvGraphicFramePr/>
                <a:graphic xmlns:a="http://schemas.openxmlformats.org/drawingml/2006/main">
                  <a:graphicData uri="http://schemas.microsoft.com/office/word/2010/wordprocessingGroup">
                    <wpg:wgp>
                      <wpg:cNvGrpSpPr/>
                      <wpg:grpSpPr>
                        <a:xfrm>
                          <a:off x="0" y="0"/>
                          <a:ext cx="1697851" cy="324738"/>
                          <a:chOff x="0" y="0"/>
                          <a:chExt cx="1697851" cy="324738"/>
                        </a:xfrm>
                      </wpg:grpSpPr>
                      <wps:wsp>
                        <wps:cNvPr id="15" name="Left Brace 15"/>
                        <wps:cNvSpPr/>
                        <wps:spPr>
                          <a:xfrm rot="16200000">
                            <a:off x="777874" y="-777874"/>
                            <a:ext cx="142103" cy="1697851"/>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2"/>
                        <wps:cNvSpPr txBox="1">
                          <a:spLocks noChangeArrowheads="1"/>
                        </wps:cNvSpPr>
                        <wps:spPr bwMode="auto">
                          <a:xfrm>
                            <a:off x="505488" y="46922"/>
                            <a:ext cx="742684" cy="277816"/>
                          </a:xfrm>
                          <a:prstGeom prst="rect">
                            <a:avLst/>
                          </a:prstGeom>
                          <a:noFill/>
                          <a:ln w="9525">
                            <a:noFill/>
                            <a:miter lim="800000"/>
                            <a:headEnd/>
                            <a:tailEnd/>
                          </a:ln>
                        </wps:spPr>
                        <wps:txbx>
                          <w:txbxContent>
                            <w:p w14:paraId="71DDB33B" w14:textId="77777777" w:rsidR="00303F8F" w:rsidRPr="002E61CF" w:rsidRDefault="00303F8F" w:rsidP="005A5620">
                              <w:pPr>
                                <w:rPr>
                                  <w:color w:val="FF0000"/>
                                </w:rPr>
                              </w:pPr>
                              <w:r w:rsidRPr="002E61CF">
                                <w:rPr>
                                  <w:color w:val="FF0000"/>
                                </w:rPr>
                                <w:t xml:space="preserve">One </w:t>
                              </w:r>
                              <w:proofErr w:type="spellStart"/>
                              <w:r w:rsidRPr="002E61CF">
                                <w:rPr>
                                  <w:color w:val="FF0000"/>
                                </w:rPr>
                                <w:t>uOp</w:t>
                              </w:r>
                              <w:proofErr w:type="spellEnd"/>
                            </w:p>
                          </w:txbxContent>
                        </wps:txbx>
                        <wps:bodyPr rot="0" vert="horz" wrap="square" lIns="91440" tIns="45720" rIns="91440" bIns="45720" anchor="t" anchorCtr="0">
                          <a:noAutofit/>
                        </wps:bodyPr>
                      </wps:wsp>
                    </wpg:wgp>
                  </a:graphicData>
                </a:graphic>
              </wp:anchor>
            </w:drawing>
          </mc:Choice>
          <mc:Fallback>
            <w:pict>
              <v:group w14:anchorId="7CD062BF" id="Group 106" o:spid="_x0000_s1100" style="position:absolute;margin-left:.3pt;margin-top:3.2pt;width:133.7pt;height:25.55pt;z-index:251725824" coordsize="16978,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101" type="#_x0000_t87" style="position:absolute;left:7778;top:-7778;width:1421;height:16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" adj="151" strokecolor="red" strokeweight=".5pt">
                  <v:stroke joinstyle="miter"/>
                </v:shape>
                <v:shape id="_x0000_s1102" type="#_x0000_t202" style="position:absolute;left:5054;top:469;width:7427;height:2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71DDB33B" w14:textId="77777777" w:rsidR="00303F8F" w:rsidRPr="002E61CF" w:rsidRDefault="00303F8F" w:rsidP="005A5620">
                        <w:pPr>
                          <w:rPr>
                            <w:color w:val="FF0000"/>
                          </w:rPr>
                        </w:pPr>
                        <w:r w:rsidRPr="002E61CF">
                          <w:rPr>
                            <w:color w:val="FF0000"/>
                          </w:rPr>
                          <w:t xml:space="preserve">One </w:t>
                        </w:r>
                        <w:proofErr w:type="spellStart"/>
                        <w:r w:rsidRPr="002E61CF">
                          <w:rPr>
                            <w:color w:val="FF0000"/>
                          </w:rPr>
                          <w:t>uOp</w:t>
                        </w:r>
                        <w:proofErr w:type="spellEnd"/>
                      </w:p>
                    </w:txbxContent>
                  </v:textbox>
                </v:shape>
              </v:group>
            </w:pict>
          </mc:Fallback>
        </mc:AlternateContent>
      </w:r>
    </w:p>
    <w:p w14:paraId="1DEFE003" w14:textId="77777777" w:rsidR="000A1717" w:rsidRDefault="000A1717" w:rsidP="00B52BF7"/>
    <w:p w14:paraId="20D90596" w14:textId="5F538CEF" w:rsidR="000A1717" w:rsidRDefault="00DB18F1" w:rsidP="00B52BF7">
      <w:r>
        <w:t>If comparator result = match</w:t>
      </w:r>
      <w:r w:rsidR="00077162">
        <w:t>, means</w:t>
      </w:r>
      <w:r>
        <w:t xml:space="preserve"> </w:t>
      </w:r>
      <w:r w:rsidR="00077162">
        <w:t xml:space="preserve">the ROB has correct predicted values and it’ll continue working as usual. If not, we’ll need to </w:t>
      </w:r>
      <w:r w:rsidR="00892AF9">
        <w:t>flush</w:t>
      </w:r>
      <w:r w:rsidR="00D94773">
        <w:t xml:space="preserve"> to checkpoint (entry of BB)</w:t>
      </w:r>
      <w:r w:rsidR="00892AF9">
        <w:t xml:space="preserve"> and </w:t>
      </w:r>
      <w:r w:rsidR="00466C32">
        <w:t>retrain.</w:t>
      </w:r>
    </w:p>
    <w:p w14:paraId="6EA8F729" w14:textId="5CE187D5" w:rsidR="000A1717" w:rsidRDefault="000A1717" w:rsidP="00B52BF7"/>
    <w:p w14:paraId="1E4A930A" w14:textId="1E179D7E" w:rsidR="009F27FB" w:rsidRDefault="009F27FB" w:rsidP="002465A3">
      <w:pPr>
        <w:pStyle w:val="Heading1"/>
        <w:numPr>
          <w:ilvl w:val="1"/>
          <w:numId w:val="9"/>
        </w:numPr>
        <w:ind w:left="1440" w:hanging="360"/>
      </w:pPr>
      <w:bookmarkStart w:id="38" w:name="_Toc111211687"/>
      <w:r>
        <w:lastRenderedPageBreak/>
        <w:t>Our Suggested Design:</w:t>
      </w:r>
      <w:bookmarkEnd w:id="38"/>
    </w:p>
    <w:p w14:paraId="557CF021" w14:textId="7E7BADDA" w:rsidR="009F27FB" w:rsidRDefault="009F27FB" w:rsidP="00B52BF7"/>
    <w:p w14:paraId="01F99217" w14:textId="2CEB82C5" w:rsidR="009F27FB" w:rsidRDefault="00C06643" w:rsidP="00B52BF7">
      <w:r>
        <w:rPr>
          <w:noProof/>
        </w:rPr>
        <mc:AlternateContent>
          <mc:Choice Requires="wpg">
            <w:drawing>
              <wp:anchor distT="0" distB="0" distL="114300" distR="114300" simplePos="0" relativeHeight="251764736" behindDoc="0" locked="0" layoutInCell="1" allowOverlap="1" wp14:anchorId="62049103" wp14:editId="60A1CF16">
                <wp:simplePos x="0" y="0"/>
                <wp:positionH relativeFrom="column">
                  <wp:posOffset>-581891</wp:posOffset>
                </wp:positionH>
                <wp:positionV relativeFrom="paragraph">
                  <wp:posOffset>92374</wp:posOffset>
                </wp:positionV>
                <wp:extent cx="1246909" cy="2458382"/>
                <wp:effectExtent l="0" t="0" r="10795" b="56515"/>
                <wp:wrapNone/>
                <wp:docPr id="305" name="Group 305"/>
                <wp:cNvGraphicFramePr/>
                <a:graphic xmlns:a="http://schemas.openxmlformats.org/drawingml/2006/main">
                  <a:graphicData uri="http://schemas.microsoft.com/office/word/2010/wordprocessingGroup">
                    <wpg:wgp>
                      <wpg:cNvGrpSpPr/>
                      <wpg:grpSpPr>
                        <a:xfrm>
                          <a:off x="0" y="0"/>
                          <a:ext cx="1246909" cy="2458382"/>
                          <a:chOff x="0" y="0"/>
                          <a:chExt cx="1256689" cy="2458382"/>
                        </a:xfrm>
                      </wpg:grpSpPr>
                      <wps:wsp>
                        <wps:cNvPr id="194" name="Connector: Curved 194"/>
                        <wps:cNvCnPr/>
                        <wps:spPr>
                          <a:xfrm>
                            <a:off x="264051" y="161365"/>
                            <a:ext cx="381964" cy="364602"/>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2"/>
                        <wps:cNvSpPr txBox="1">
                          <a:spLocks noChangeArrowheads="1"/>
                        </wps:cNvSpPr>
                        <wps:spPr bwMode="auto">
                          <a:xfrm>
                            <a:off x="0" y="0"/>
                            <a:ext cx="787078" cy="358245"/>
                          </a:xfrm>
                          <a:prstGeom prst="rect">
                            <a:avLst/>
                          </a:prstGeom>
                          <a:noFill/>
                          <a:ln w="9525">
                            <a:noFill/>
                            <a:miter lim="800000"/>
                            <a:headEnd/>
                            <a:tailEnd/>
                          </a:ln>
                        </wps:spPr>
                        <wps:txbx>
                          <w:txbxContent>
                            <w:p w14:paraId="6F77B37B" w14:textId="4B8BA508" w:rsidR="00303F8F" w:rsidRPr="00564EE8" w:rsidRDefault="00303F8F" w:rsidP="006E3E26">
                              <w:pPr>
                                <w:rPr>
                                  <w:sz w:val="16"/>
                                  <w:szCs w:val="16"/>
                                </w:rPr>
                              </w:pPr>
                              <w:r>
                                <w:rPr>
                                  <w:sz w:val="16"/>
                                  <w:szCs w:val="16"/>
                                </w:rPr>
                                <w:t>One whole BB</w:t>
                              </w:r>
                            </w:p>
                          </w:txbxContent>
                        </wps:txbx>
                        <wps:bodyPr rot="0" vert="horz" wrap="square" lIns="91440" tIns="45720" rIns="91440" bIns="45720" anchor="t" anchorCtr="0">
                          <a:noAutofit/>
                        </wps:bodyPr>
                      </wps:wsp>
                      <wpg:grpSp>
                        <wpg:cNvPr id="221" name="Group 221"/>
                        <wpg:cNvGrpSpPr/>
                        <wpg:grpSpPr>
                          <a:xfrm>
                            <a:off x="63564" y="542706"/>
                            <a:ext cx="1193125" cy="1915676"/>
                            <a:chOff x="-4" y="-66"/>
                            <a:chExt cx="1193125" cy="1915676"/>
                          </a:xfrm>
                        </wpg:grpSpPr>
                        <wps:wsp>
                          <wps:cNvPr id="114" name="Rectangle: Rounded Corners 114"/>
                          <wps:cNvSpPr/>
                          <wps:spPr>
                            <a:xfrm>
                              <a:off x="-4" y="-66"/>
                              <a:ext cx="1193125" cy="1577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6BE7C7" w14:textId="5BAAF9C7" w:rsidR="00303F8F" w:rsidRPr="00380C01" w:rsidRDefault="00303F8F" w:rsidP="00297B2F">
                                <w:pPr>
                                  <w:jc w:val="center"/>
                                  <w:rPr>
                                    <w:b/>
                                    <w:bCs/>
                                    <w:sz w:val="18"/>
                                    <w:szCs w:val="18"/>
                                  </w:rPr>
                                </w:pPr>
                                <w:proofErr w:type="spellStart"/>
                                <w:r w:rsidRPr="00380C01">
                                  <w:rPr>
                                    <w:b/>
                                    <w:bCs/>
                                    <w:sz w:val="18"/>
                                    <w:szCs w:val="18"/>
                                  </w:rPr>
                                  <w:t>uOpCache</w:t>
                                </w:r>
                                <w:proofErr w:type="spellEnd"/>
                              </w:p>
                              <w:p w14:paraId="30A5118B" w14:textId="5C47FBDE" w:rsidR="00303F8F" w:rsidRPr="00380C01" w:rsidRDefault="00303F8F" w:rsidP="006E44B7">
                                <w:pPr>
                                  <w:jc w:val="center"/>
                                  <w:rPr>
                                    <w:sz w:val="18"/>
                                    <w:szCs w:val="18"/>
                                    <w:u w:val="single"/>
                                  </w:rPr>
                                </w:pPr>
                                <w:r w:rsidRPr="00380C01">
                                  <w:rPr>
                                    <w:sz w:val="18"/>
                                    <w:szCs w:val="18"/>
                                    <w:u w:val="single"/>
                                  </w:rPr>
                                  <w:t xml:space="preserve"> </w:t>
                                </w:r>
                                <w:r w:rsidRPr="00380C01">
                                  <w:rPr>
                                    <w:sz w:val="18"/>
                                    <w:szCs w:val="18"/>
                                    <w:highlight w:val="cyan"/>
                                    <w:u w:val="single"/>
                                  </w:rPr>
                                  <w:t>t1</w:t>
                                </w:r>
                                <w:r w:rsidRPr="00380C01">
                                  <w:rPr>
                                    <w:sz w:val="18"/>
                                    <w:szCs w:val="18"/>
                                    <w:u w:val="single"/>
                                  </w:rPr>
                                  <w:t xml:space="preserve">   add r1*, r2, r</w:t>
                                </w:r>
                                <w:r w:rsidR="006925BE">
                                  <w:rPr>
                                    <w:sz w:val="18"/>
                                    <w:szCs w:val="18"/>
                                    <w:u w:val="single"/>
                                  </w:rPr>
                                  <w:t>2</w:t>
                                </w:r>
                                <w:r w:rsidRPr="00380C01">
                                  <w:rPr>
                                    <w:sz w:val="18"/>
                                    <w:szCs w:val="18"/>
                                    <w:u w:val="single"/>
                                  </w:rPr>
                                  <w:t xml:space="preserve">        </w:t>
                                </w:r>
                              </w:p>
                              <w:p w14:paraId="1B7FC75D" w14:textId="2C3E514D" w:rsidR="00303F8F" w:rsidRPr="00380C01" w:rsidRDefault="00303F8F" w:rsidP="006E44B7">
                                <w:pPr>
                                  <w:jc w:val="center"/>
                                  <w:rPr>
                                    <w:sz w:val="18"/>
                                    <w:szCs w:val="18"/>
                                    <w:u w:val="single"/>
                                  </w:rPr>
                                </w:pPr>
                                <w:r w:rsidRPr="00380C01">
                                  <w:rPr>
                                    <w:sz w:val="18"/>
                                    <w:szCs w:val="18"/>
                                    <w:u w:val="single"/>
                                  </w:rPr>
                                  <w:t xml:space="preserve"> </w:t>
                                </w:r>
                                <w:r w:rsidRPr="00380C01">
                                  <w:rPr>
                                    <w:sz w:val="18"/>
                                    <w:szCs w:val="18"/>
                                    <w:highlight w:val="cyan"/>
                                    <w:u w:val="single"/>
                                  </w:rPr>
                                  <w:t>t2</w:t>
                                </w:r>
                                <w:r w:rsidRPr="00380C01">
                                  <w:rPr>
                                    <w:sz w:val="18"/>
                                    <w:szCs w:val="18"/>
                                    <w:u w:val="single"/>
                                  </w:rPr>
                                  <w:t xml:space="preserve">   sub r7, r1, r5</w:t>
                                </w:r>
                              </w:p>
                              <w:p w14:paraId="317FEA92" w14:textId="6DC1B7DC" w:rsidR="00303F8F" w:rsidRPr="00380C01" w:rsidRDefault="00303F8F" w:rsidP="006E44B7">
                                <w:pPr>
                                  <w:jc w:val="center"/>
                                  <w:rPr>
                                    <w:sz w:val="18"/>
                                    <w:szCs w:val="18"/>
                                    <w:u w:val="single"/>
                                  </w:rPr>
                                </w:pPr>
                                <w:r w:rsidRPr="00380C01">
                                  <w:rPr>
                                    <w:sz w:val="18"/>
                                    <w:szCs w:val="18"/>
                                    <w:u w:val="single"/>
                                  </w:rPr>
                                  <w:t xml:space="preserve"> </w:t>
                                </w:r>
                                <w:r w:rsidRPr="00380C01">
                                  <w:rPr>
                                    <w:sz w:val="18"/>
                                    <w:szCs w:val="18"/>
                                    <w:highlight w:val="cyan"/>
                                    <w:u w:val="single"/>
                                  </w:rPr>
                                  <w:t>t3</w:t>
                                </w:r>
                                <w:r w:rsidRPr="00380C01">
                                  <w:rPr>
                                    <w:sz w:val="18"/>
                                    <w:szCs w:val="18"/>
                                    <w:u w:val="single"/>
                                  </w:rPr>
                                  <w:t xml:space="preserve">   and r9, r1, r8</w:t>
                                </w:r>
                              </w:p>
                              <w:p w14:paraId="193A1116" w14:textId="301208AB" w:rsidR="00303F8F" w:rsidRPr="00380C01" w:rsidRDefault="00303F8F" w:rsidP="006E44B7">
                                <w:pPr>
                                  <w:jc w:val="center"/>
                                  <w:rPr>
                                    <w:sz w:val="18"/>
                                    <w:szCs w:val="18"/>
                                    <w:u w:val="single"/>
                                  </w:rPr>
                                </w:pPr>
                                <w:r w:rsidRPr="00380C01">
                                  <w:rPr>
                                    <w:sz w:val="18"/>
                                    <w:szCs w:val="18"/>
                                    <w:u w:val="single"/>
                                  </w:rPr>
                                  <w:t xml:space="preserv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a:off x="520861" y="1568370"/>
                              <a:ext cx="312516" cy="3472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62049103" id="Group 305" o:spid="_x0000_s1103" style="position:absolute;margin-left:-45.8pt;margin-top:7.25pt;width:98.2pt;height:193.55pt;z-index:251764736;mso-width-relative:margin" coordsize="12566,2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04" type="#_x0000_t38" style="position:absolute;left:2640;top:1613;width:3820;height:364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" adj="10800" strokecolor="black [3213]" strokeweight=".5pt">
                  <v:stroke endarrow="block" joinstyle="miter"/>
                </v:shape>
                <v:shape id="_x0000_s1105" type="#_x0000_t202" style="position:absolute;width:7870;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6F77B37B" w14:textId="4B8BA508" w:rsidR="00303F8F" w:rsidRPr="00564EE8" w:rsidRDefault="00303F8F" w:rsidP="006E3E26">
                        <w:pPr>
                          <w:rPr>
                            <w:sz w:val="16"/>
                            <w:szCs w:val="16"/>
                          </w:rPr>
                        </w:pPr>
                        <w:r>
                          <w:rPr>
                            <w:sz w:val="16"/>
                            <w:szCs w:val="16"/>
                          </w:rPr>
                          <w:t>One whole BB</w:t>
                        </w:r>
                      </w:p>
                    </w:txbxContent>
                  </v:textbox>
                </v:shape>
                <v:group id="Group 221" o:spid="_x0000_s1106" style="position:absolute;left:635;top:5427;width:11931;height:19156" coordorigin="" coordsize="11931,1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oundrect id="Rectangle: Rounded Corners 114" o:spid="_x0000_s1107" style="position:absolute;width:11931;height:157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" fillcolor="white [3201]" strokecolor="#70ad47 [3209]" strokeweight="1pt">
                    <v:stroke joinstyle="miter"/>
                    <v:textbox>
                      <w:txbxContent>
                        <w:p w14:paraId="596BE7C7" w14:textId="5BAAF9C7" w:rsidR="00303F8F" w:rsidRPr="00380C01" w:rsidRDefault="00303F8F" w:rsidP="00297B2F">
                          <w:pPr>
                            <w:jc w:val="center"/>
                            <w:rPr>
                              <w:b/>
                              <w:bCs/>
                              <w:sz w:val="18"/>
                              <w:szCs w:val="18"/>
                            </w:rPr>
                          </w:pPr>
                          <w:proofErr w:type="spellStart"/>
                          <w:r w:rsidRPr="00380C01">
                            <w:rPr>
                              <w:b/>
                              <w:bCs/>
                              <w:sz w:val="18"/>
                              <w:szCs w:val="18"/>
                            </w:rPr>
                            <w:t>uOpCache</w:t>
                          </w:r>
                          <w:proofErr w:type="spellEnd"/>
                        </w:p>
                        <w:p w14:paraId="30A5118B" w14:textId="5C47FBDE" w:rsidR="00303F8F" w:rsidRPr="00380C01" w:rsidRDefault="00303F8F" w:rsidP="006E44B7">
                          <w:pPr>
                            <w:jc w:val="center"/>
                            <w:rPr>
                              <w:sz w:val="18"/>
                              <w:szCs w:val="18"/>
                              <w:u w:val="single"/>
                            </w:rPr>
                          </w:pPr>
                          <w:r w:rsidRPr="00380C01">
                            <w:rPr>
                              <w:sz w:val="18"/>
                              <w:szCs w:val="18"/>
                              <w:u w:val="single"/>
                            </w:rPr>
                            <w:t xml:space="preserve"> </w:t>
                          </w:r>
                          <w:r w:rsidRPr="00380C01">
                            <w:rPr>
                              <w:sz w:val="18"/>
                              <w:szCs w:val="18"/>
                              <w:highlight w:val="cyan"/>
                              <w:u w:val="single"/>
                            </w:rPr>
                            <w:t>t1</w:t>
                          </w:r>
                          <w:r w:rsidRPr="00380C01">
                            <w:rPr>
                              <w:sz w:val="18"/>
                              <w:szCs w:val="18"/>
                              <w:u w:val="single"/>
                            </w:rPr>
                            <w:t xml:space="preserve">   add r1*, r2, r</w:t>
                          </w:r>
                          <w:r w:rsidR="006925BE">
                            <w:rPr>
                              <w:sz w:val="18"/>
                              <w:szCs w:val="18"/>
                              <w:u w:val="single"/>
                            </w:rPr>
                            <w:t>2</w:t>
                          </w:r>
                          <w:r w:rsidRPr="00380C01">
                            <w:rPr>
                              <w:sz w:val="18"/>
                              <w:szCs w:val="18"/>
                              <w:u w:val="single"/>
                            </w:rPr>
                            <w:t xml:space="preserve">        </w:t>
                          </w:r>
                        </w:p>
                        <w:p w14:paraId="1B7FC75D" w14:textId="2C3E514D" w:rsidR="00303F8F" w:rsidRPr="00380C01" w:rsidRDefault="00303F8F" w:rsidP="006E44B7">
                          <w:pPr>
                            <w:jc w:val="center"/>
                            <w:rPr>
                              <w:sz w:val="18"/>
                              <w:szCs w:val="18"/>
                              <w:u w:val="single"/>
                            </w:rPr>
                          </w:pPr>
                          <w:r w:rsidRPr="00380C01">
                            <w:rPr>
                              <w:sz w:val="18"/>
                              <w:szCs w:val="18"/>
                              <w:u w:val="single"/>
                            </w:rPr>
                            <w:t xml:space="preserve"> </w:t>
                          </w:r>
                          <w:r w:rsidRPr="00380C01">
                            <w:rPr>
                              <w:sz w:val="18"/>
                              <w:szCs w:val="18"/>
                              <w:highlight w:val="cyan"/>
                              <w:u w:val="single"/>
                            </w:rPr>
                            <w:t>t2</w:t>
                          </w:r>
                          <w:r w:rsidRPr="00380C01">
                            <w:rPr>
                              <w:sz w:val="18"/>
                              <w:szCs w:val="18"/>
                              <w:u w:val="single"/>
                            </w:rPr>
                            <w:t xml:space="preserve">   sub r7, r1, r5</w:t>
                          </w:r>
                        </w:p>
                        <w:p w14:paraId="317FEA92" w14:textId="6DC1B7DC" w:rsidR="00303F8F" w:rsidRPr="00380C01" w:rsidRDefault="00303F8F" w:rsidP="006E44B7">
                          <w:pPr>
                            <w:jc w:val="center"/>
                            <w:rPr>
                              <w:sz w:val="18"/>
                              <w:szCs w:val="18"/>
                              <w:u w:val="single"/>
                            </w:rPr>
                          </w:pPr>
                          <w:r w:rsidRPr="00380C01">
                            <w:rPr>
                              <w:sz w:val="18"/>
                              <w:szCs w:val="18"/>
                              <w:u w:val="single"/>
                            </w:rPr>
                            <w:t xml:space="preserve"> </w:t>
                          </w:r>
                          <w:r w:rsidRPr="00380C01">
                            <w:rPr>
                              <w:sz w:val="18"/>
                              <w:szCs w:val="18"/>
                              <w:highlight w:val="cyan"/>
                              <w:u w:val="single"/>
                            </w:rPr>
                            <w:t>t3</w:t>
                          </w:r>
                          <w:r w:rsidRPr="00380C01">
                            <w:rPr>
                              <w:sz w:val="18"/>
                              <w:szCs w:val="18"/>
                              <w:u w:val="single"/>
                            </w:rPr>
                            <w:t xml:space="preserve">   and r9, r1, r8</w:t>
                          </w:r>
                        </w:p>
                        <w:p w14:paraId="193A1116" w14:textId="301208AB" w:rsidR="00303F8F" w:rsidRPr="00380C01" w:rsidRDefault="00303F8F" w:rsidP="006E44B7">
                          <w:pPr>
                            <w:jc w:val="center"/>
                            <w:rPr>
                              <w:sz w:val="18"/>
                              <w:szCs w:val="18"/>
                              <w:u w:val="single"/>
                            </w:rPr>
                          </w:pPr>
                          <w:r w:rsidRPr="00380C01">
                            <w:rPr>
                              <w:sz w:val="18"/>
                              <w:szCs w:val="18"/>
                              <w:u w:val="single"/>
                            </w:rPr>
                            <w:t xml:space="preserve">      Branch</w:t>
                          </w:r>
                        </w:p>
                      </w:txbxContent>
                    </v:textbox>
                  </v:roundrect>
                  <v:shape id="Straight Arrow Connector 199" o:spid="_x0000_s1108" type="#_x0000_t32" style="position:absolute;left:5208;top:15683;width:3125;height:3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" strokecolor="#70ad47 [3209]" strokeweight=".5pt">
                    <v:stroke endarrow="block" joinstyle="miter"/>
                  </v:shape>
                </v:group>
              </v:group>
            </w:pict>
          </mc:Fallback>
        </mc:AlternateContent>
      </w:r>
    </w:p>
    <w:p w14:paraId="2428FCCB" w14:textId="33A2BD84" w:rsidR="006E44B7" w:rsidRDefault="006E44B7" w:rsidP="00B52BF7"/>
    <w:p w14:paraId="0A76BCAD" w14:textId="12B89F3D" w:rsidR="006E44B7" w:rsidRDefault="00380C01" w:rsidP="00B52BF7">
      <w:r>
        <w:rPr>
          <w:noProof/>
        </w:rPr>
        <mc:AlternateContent>
          <mc:Choice Requires="wpi">
            <w:drawing>
              <wp:anchor distT="0" distB="0" distL="114300" distR="114300" simplePos="0" relativeHeight="251799552" behindDoc="0" locked="0" layoutInCell="1" allowOverlap="1" wp14:anchorId="4FC1AFC4" wp14:editId="1F9D4544">
                <wp:simplePos x="0" y="0"/>
                <wp:positionH relativeFrom="column">
                  <wp:posOffset>254066</wp:posOffset>
                </wp:positionH>
                <wp:positionV relativeFrom="paragraph">
                  <wp:posOffset>-19886</wp:posOffset>
                </wp:positionV>
                <wp:extent cx="360" cy="142560"/>
                <wp:effectExtent l="38100" t="38100" r="57150" b="48260"/>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60" cy="142560"/>
                      </w14:xfrm>
                    </w14:contentPart>
                  </a:graphicData>
                </a:graphic>
              </wp:anchor>
            </w:drawing>
          </mc:Choice>
          <mc:Fallback>
            <w:pict>
              <v:shapetype w14:anchorId="5D6AE0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9.3pt;margin-top:-2.25pt;width:1.45pt;height:12.6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">
                <v:imagedata r:id="rId13" o:title=""/>
              </v:shape>
            </w:pict>
          </mc:Fallback>
        </mc:AlternateContent>
      </w:r>
      <w:r w:rsidR="006D63CC">
        <w:rPr>
          <w:noProof/>
        </w:rPr>
        <mc:AlternateContent>
          <mc:Choice Requires="wpg">
            <w:drawing>
              <wp:anchor distT="0" distB="0" distL="114300" distR="114300" simplePos="0" relativeHeight="251787264" behindDoc="0" locked="0" layoutInCell="1" allowOverlap="1" wp14:anchorId="5D49F4AA" wp14:editId="0EAE2FC2">
                <wp:simplePos x="0" y="0"/>
                <wp:positionH relativeFrom="column">
                  <wp:posOffset>655239</wp:posOffset>
                </wp:positionH>
                <wp:positionV relativeFrom="paragraph">
                  <wp:posOffset>181002</wp:posOffset>
                </wp:positionV>
                <wp:extent cx="1940753" cy="1799333"/>
                <wp:effectExtent l="38100" t="0" r="59690" b="48895"/>
                <wp:wrapNone/>
                <wp:docPr id="219" name="Group 219"/>
                <wp:cNvGraphicFramePr/>
                <a:graphic xmlns:a="http://schemas.openxmlformats.org/drawingml/2006/main">
                  <a:graphicData uri="http://schemas.microsoft.com/office/word/2010/wordprocessingGroup">
                    <wpg:wgp>
                      <wpg:cNvGrpSpPr/>
                      <wpg:grpSpPr>
                        <a:xfrm>
                          <a:off x="0" y="0"/>
                          <a:ext cx="1940753" cy="1799333"/>
                          <a:chOff x="0" y="0"/>
                          <a:chExt cx="1859276" cy="1799333"/>
                        </a:xfrm>
                      </wpg:grpSpPr>
                      <wps:wsp>
                        <wps:cNvPr id="112" name="Rectangle: Rounded Corners 112"/>
                        <wps:cNvSpPr/>
                        <wps:spPr>
                          <a:xfrm>
                            <a:off x="13986" y="0"/>
                            <a:ext cx="1426733" cy="14420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558F44" w14:textId="4813DACF" w:rsidR="00303F8F" w:rsidRPr="000A0653" w:rsidRDefault="00303F8F" w:rsidP="00327263">
                              <w:pPr>
                                <w:jc w:val="center"/>
                                <w:rPr>
                                  <w:b/>
                                  <w:bCs/>
                                  <w:color w:val="70AD47" w:themeColor="accent6"/>
                                </w:rPr>
                              </w:pPr>
                              <w:r w:rsidRPr="000A0653">
                                <w:rPr>
                                  <w:b/>
                                  <w:bCs/>
                                  <w:color w:val="70AD47" w:themeColor="accent6"/>
                                </w:rPr>
                                <w:t>Dictionary</w:t>
                              </w:r>
                              <w:r>
                                <w:rPr>
                                  <w:b/>
                                  <w:bCs/>
                                  <w:color w:val="70AD47" w:themeColor="accent6"/>
                                </w:rPr>
                                <w:t xml:space="preserve"> (</w:t>
                              </w:r>
                              <w:r w:rsidR="00630684">
                                <w:rPr>
                                  <w:b/>
                                  <w:bCs/>
                                  <w:color w:val="70AD47" w:themeColor="accent6"/>
                                </w:rPr>
                                <w:t>VRT</w:t>
                              </w:r>
                              <w:r>
                                <w:rPr>
                                  <w:b/>
                                  <w:bCs/>
                                  <w:color w:val="70AD47" w:themeColor="accent6"/>
                                </w:rPr>
                                <w:t>)</w:t>
                              </w:r>
                            </w:p>
                            <w:p w14:paraId="20660EDA" w14:textId="2EC13164" w:rsidR="00303F8F" w:rsidRPr="003A150B" w:rsidRDefault="00303F8F" w:rsidP="006E44B7">
                              <w:pPr>
                                <w:jc w:val="center"/>
                                <w:rPr>
                                  <w:sz w:val="20"/>
                                  <w:szCs w:val="20"/>
                                </w:rPr>
                              </w:pPr>
                              <w:r w:rsidRPr="00B01259">
                                <w:rPr>
                                  <w:sz w:val="14"/>
                                  <w:szCs w:val="14"/>
                                </w:rPr>
                                <w:t>[</w:t>
                              </w:r>
                              <w:proofErr w:type="spellStart"/>
                              <w:r w:rsidRPr="00B01259">
                                <w:rPr>
                                  <w:sz w:val="14"/>
                                  <w:szCs w:val="14"/>
                                </w:rPr>
                                <w:t>d_idx|Spec</w:t>
                              </w:r>
                              <w:r w:rsidRPr="00B01259">
                                <w:rPr>
                                  <w:sz w:val="14"/>
                                  <w:szCs w:val="14"/>
                                  <w:u w:val="single"/>
                                </w:rPr>
                                <w:t>Value|BB|</w:t>
                              </w:r>
                              <w:proofErr w:type="gramStart"/>
                              <w:r w:rsidRPr="00B01259">
                                <w:rPr>
                                  <w:sz w:val="14"/>
                                  <w:szCs w:val="14"/>
                                  <w:u w:val="single"/>
                                </w:rPr>
                                <w:t>stride</w:t>
                              </w:r>
                              <w:proofErr w:type="spellEnd"/>
                              <w:r w:rsidRPr="00B01259">
                                <w:rPr>
                                  <w:sz w:val="14"/>
                                  <w:szCs w:val="14"/>
                                  <w:u w:val="single"/>
                                </w:rPr>
                                <w:t>..</w:t>
                              </w:r>
                              <w:proofErr w:type="gramEnd"/>
                              <w:r w:rsidRPr="00B01259">
                                <w:rPr>
                                  <w:sz w:val="14"/>
                                  <w:szCs w:val="14"/>
                                  <w:u w:val="single"/>
                                </w:rPr>
                                <w:t>]</w:t>
                              </w:r>
                              <w:r w:rsidRPr="0035401E">
                                <w:rPr>
                                  <w:sz w:val="14"/>
                                  <w:szCs w:val="14"/>
                                  <w:u w:val="single"/>
                                </w:rPr>
                                <w:t xml:space="preserve"> </w:t>
                              </w:r>
                              <w:proofErr w:type="gramStart"/>
                              <w:r w:rsidRPr="003A150B">
                                <w:rPr>
                                  <w:sz w:val="16"/>
                                  <w:szCs w:val="16"/>
                                  <w:u w:val="single"/>
                                </w:rPr>
                                <w:t>_[</w:t>
                              </w:r>
                              <w:proofErr w:type="gramEnd"/>
                              <w:r w:rsidRPr="003A150B">
                                <w:rPr>
                                  <w:sz w:val="16"/>
                                  <w:szCs w:val="16"/>
                                  <w:highlight w:val="magenta"/>
                                  <w:u w:val="single"/>
                                </w:rPr>
                                <w:t>d1</w:t>
                              </w:r>
                              <w:r w:rsidRPr="003A150B">
                                <w:rPr>
                                  <w:sz w:val="16"/>
                                  <w:szCs w:val="16"/>
                                  <w:u w:val="single"/>
                                </w:rPr>
                                <w:t xml:space="preserve"> | val1 | 0x1000 |</w:t>
                              </w:r>
                              <w:r>
                                <w:rPr>
                                  <w:sz w:val="16"/>
                                  <w:szCs w:val="16"/>
                                  <w:u w:val="single"/>
                                </w:rPr>
                                <w:t xml:space="preserve"> </w:t>
                              </w:r>
                              <w:r w:rsidRPr="003A150B">
                                <w:rPr>
                                  <w:sz w:val="16"/>
                                  <w:szCs w:val="16"/>
                                  <w:u w:val="single"/>
                                </w:rPr>
                                <w:t>…</w:t>
                              </w:r>
                              <w:r>
                                <w:rPr>
                                  <w:sz w:val="16"/>
                                  <w:szCs w:val="16"/>
                                  <w:u w:val="single"/>
                                </w:rPr>
                                <w:t>]</w:t>
                              </w:r>
                              <w:r w:rsidRPr="003A150B">
                                <w:rPr>
                                  <w:sz w:val="16"/>
                                  <w:szCs w:val="16"/>
                                  <w:u w:val="single"/>
                                </w:rPr>
                                <w:t xml:space="preserve"> _[d2 | val</w:t>
                              </w:r>
                              <w:r>
                                <w:rPr>
                                  <w:sz w:val="16"/>
                                  <w:szCs w:val="16"/>
                                  <w:u w:val="single"/>
                                </w:rPr>
                                <w:t>4</w:t>
                              </w:r>
                              <w:r w:rsidRPr="003A150B">
                                <w:rPr>
                                  <w:sz w:val="16"/>
                                  <w:szCs w:val="16"/>
                                  <w:u w:val="single"/>
                                </w:rPr>
                                <w:t xml:space="preserve"> | 0x2000 | … ] </w:t>
                              </w:r>
                              <w:r w:rsidRPr="003A150B">
                                <w:rPr>
                                  <w:sz w:val="16"/>
                                  <w:szCs w:val="16"/>
                                </w:rPr>
                                <w:t>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flipH="1">
                            <a:off x="0" y="1435261"/>
                            <a:ext cx="366628" cy="364072"/>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Connector: Curved 209"/>
                        <wps:cNvCnPr/>
                        <wps:spPr>
                          <a:xfrm flipH="1" flipV="1">
                            <a:off x="1452623" y="726794"/>
                            <a:ext cx="388186" cy="511657"/>
                          </a:xfrm>
                          <a:prstGeom prst="curvedConnector3">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0" name="Connector: Curved 210"/>
                        <wps:cNvCnPr/>
                        <wps:spPr>
                          <a:xfrm flipH="1" flipV="1">
                            <a:off x="1441048" y="987224"/>
                            <a:ext cx="342016" cy="474040"/>
                          </a:xfrm>
                          <a:prstGeom prst="curvedConnector3">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 Box 2"/>
                        <wps:cNvSpPr txBox="1">
                          <a:spLocks noChangeArrowheads="1"/>
                        </wps:cNvSpPr>
                        <wps:spPr bwMode="auto">
                          <a:xfrm rot="4016606">
                            <a:off x="1402076" y="850832"/>
                            <a:ext cx="601883" cy="312516"/>
                          </a:xfrm>
                          <a:prstGeom prst="rect">
                            <a:avLst/>
                          </a:prstGeom>
                          <a:noFill/>
                          <a:ln w="9525">
                            <a:noFill/>
                            <a:miter lim="800000"/>
                            <a:headEnd/>
                            <a:tailEnd/>
                          </a:ln>
                        </wps:spPr>
                        <wps:txbx>
                          <w:txbxContent>
                            <w:p w14:paraId="38093996" w14:textId="77777777" w:rsidR="00303F8F" w:rsidRPr="00564EE8" w:rsidRDefault="00303F8F" w:rsidP="00A9365E">
                              <w:pPr>
                                <w:rPr>
                                  <w:sz w:val="16"/>
                                  <w:szCs w:val="16"/>
                                </w:rPr>
                              </w:pPr>
                              <w:r>
                                <w:rPr>
                                  <w:sz w:val="16"/>
                                  <w:szCs w:val="16"/>
                                </w:rPr>
                                <w:t>snooping</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D49F4AA" id="Group 219" o:spid="_x0000_s1109" style="position:absolute;margin-left:51.6pt;margin-top:14.25pt;width:152.8pt;height:141.7pt;z-index:251787264;mso-width-relative:margin" coordsize="18592,1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">
                <v:roundrect id="Rectangle: Rounded Corners 112" o:spid="_x0000_s1110" style="position:absolute;left:139;width:14268;height:1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" fillcolor="white [3201]" strokecolor="#70ad47 [3209]" strokeweight="1pt">
                  <v:stroke joinstyle="miter"/>
                  <v:textbox>
                    <w:txbxContent>
                      <w:p w14:paraId="4F558F44" w14:textId="4813DACF" w:rsidR="00303F8F" w:rsidRPr="000A0653" w:rsidRDefault="00303F8F" w:rsidP="00327263">
                        <w:pPr>
                          <w:jc w:val="center"/>
                          <w:rPr>
                            <w:b/>
                            <w:bCs/>
                            <w:color w:val="70AD47" w:themeColor="accent6"/>
                          </w:rPr>
                        </w:pPr>
                        <w:r w:rsidRPr="000A0653">
                          <w:rPr>
                            <w:b/>
                            <w:bCs/>
                            <w:color w:val="70AD47" w:themeColor="accent6"/>
                          </w:rPr>
                          <w:t>Dictionary</w:t>
                        </w:r>
                        <w:r>
                          <w:rPr>
                            <w:b/>
                            <w:bCs/>
                            <w:color w:val="70AD47" w:themeColor="accent6"/>
                          </w:rPr>
                          <w:t xml:space="preserve"> (</w:t>
                        </w:r>
                        <w:r w:rsidR="00630684">
                          <w:rPr>
                            <w:b/>
                            <w:bCs/>
                            <w:color w:val="70AD47" w:themeColor="accent6"/>
                          </w:rPr>
                          <w:t>VRT</w:t>
                        </w:r>
                        <w:r>
                          <w:rPr>
                            <w:b/>
                            <w:bCs/>
                            <w:color w:val="70AD47" w:themeColor="accent6"/>
                          </w:rPr>
                          <w:t>)</w:t>
                        </w:r>
                      </w:p>
                      <w:p w14:paraId="20660EDA" w14:textId="2EC13164" w:rsidR="00303F8F" w:rsidRPr="003A150B" w:rsidRDefault="00303F8F" w:rsidP="006E44B7">
                        <w:pPr>
                          <w:jc w:val="center"/>
                          <w:rPr>
                            <w:sz w:val="20"/>
                            <w:szCs w:val="20"/>
                          </w:rPr>
                        </w:pPr>
                        <w:r w:rsidRPr="00B01259">
                          <w:rPr>
                            <w:sz w:val="14"/>
                            <w:szCs w:val="14"/>
                          </w:rPr>
                          <w:t>[</w:t>
                        </w:r>
                        <w:proofErr w:type="spellStart"/>
                        <w:r w:rsidRPr="00B01259">
                          <w:rPr>
                            <w:sz w:val="14"/>
                            <w:szCs w:val="14"/>
                          </w:rPr>
                          <w:t>d_idx|Spec</w:t>
                        </w:r>
                        <w:r w:rsidRPr="00B01259">
                          <w:rPr>
                            <w:sz w:val="14"/>
                            <w:szCs w:val="14"/>
                            <w:u w:val="single"/>
                          </w:rPr>
                          <w:t>Value|BB|</w:t>
                        </w:r>
                        <w:proofErr w:type="gramStart"/>
                        <w:r w:rsidRPr="00B01259">
                          <w:rPr>
                            <w:sz w:val="14"/>
                            <w:szCs w:val="14"/>
                            <w:u w:val="single"/>
                          </w:rPr>
                          <w:t>stride</w:t>
                        </w:r>
                        <w:proofErr w:type="spellEnd"/>
                        <w:r w:rsidRPr="00B01259">
                          <w:rPr>
                            <w:sz w:val="14"/>
                            <w:szCs w:val="14"/>
                            <w:u w:val="single"/>
                          </w:rPr>
                          <w:t>..</w:t>
                        </w:r>
                        <w:proofErr w:type="gramEnd"/>
                        <w:r w:rsidRPr="00B01259">
                          <w:rPr>
                            <w:sz w:val="14"/>
                            <w:szCs w:val="14"/>
                            <w:u w:val="single"/>
                          </w:rPr>
                          <w:t>]</w:t>
                        </w:r>
                        <w:r w:rsidRPr="0035401E">
                          <w:rPr>
                            <w:sz w:val="14"/>
                            <w:szCs w:val="14"/>
                            <w:u w:val="single"/>
                          </w:rPr>
                          <w:t xml:space="preserve"> </w:t>
                        </w:r>
                        <w:proofErr w:type="gramStart"/>
                        <w:r w:rsidRPr="003A150B">
                          <w:rPr>
                            <w:sz w:val="16"/>
                            <w:szCs w:val="16"/>
                            <w:u w:val="single"/>
                          </w:rPr>
                          <w:t>_[</w:t>
                        </w:r>
                        <w:proofErr w:type="gramEnd"/>
                        <w:r w:rsidRPr="003A150B">
                          <w:rPr>
                            <w:sz w:val="16"/>
                            <w:szCs w:val="16"/>
                            <w:highlight w:val="magenta"/>
                            <w:u w:val="single"/>
                          </w:rPr>
                          <w:t>d1</w:t>
                        </w:r>
                        <w:r w:rsidRPr="003A150B">
                          <w:rPr>
                            <w:sz w:val="16"/>
                            <w:szCs w:val="16"/>
                            <w:u w:val="single"/>
                          </w:rPr>
                          <w:t xml:space="preserve"> | val1 | 0x1000 |</w:t>
                        </w:r>
                        <w:r>
                          <w:rPr>
                            <w:sz w:val="16"/>
                            <w:szCs w:val="16"/>
                            <w:u w:val="single"/>
                          </w:rPr>
                          <w:t xml:space="preserve"> </w:t>
                        </w:r>
                        <w:r w:rsidRPr="003A150B">
                          <w:rPr>
                            <w:sz w:val="16"/>
                            <w:szCs w:val="16"/>
                            <w:u w:val="single"/>
                          </w:rPr>
                          <w:t>…</w:t>
                        </w:r>
                        <w:r>
                          <w:rPr>
                            <w:sz w:val="16"/>
                            <w:szCs w:val="16"/>
                            <w:u w:val="single"/>
                          </w:rPr>
                          <w:t>]</w:t>
                        </w:r>
                        <w:r w:rsidRPr="003A150B">
                          <w:rPr>
                            <w:sz w:val="16"/>
                            <w:szCs w:val="16"/>
                            <w:u w:val="single"/>
                          </w:rPr>
                          <w:t xml:space="preserve"> _[d2 | val</w:t>
                        </w:r>
                        <w:r>
                          <w:rPr>
                            <w:sz w:val="16"/>
                            <w:szCs w:val="16"/>
                            <w:u w:val="single"/>
                          </w:rPr>
                          <w:t>4</w:t>
                        </w:r>
                        <w:r w:rsidRPr="003A150B">
                          <w:rPr>
                            <w:sz w:val="16"/>
                            <w:szCs w:val="16"/>
                            <w:u w:val="single"/>
                          </w:rPr>
                          <w:t xml:space="preserve"> | 0x2000 | … ] </w:t>
                        </w:r>
                        <w:r w:rsidRPr="003A150B">
                          <w:rPr>
                            <w:sz w:val="16"/>
                            <w:szCs w:val="16"/>
                          </w:rPr>
                          <w:t>__________________________________________________________________</w:t>
                        </w:r>
                      </w:p>
                    </w:txbxContent>
                  </v:textbox>
                </v:roundrect>
                <v:shape id="Straight Arrow Connector 200" o:spid="_x0000_s1111" type="#_x0000_t32" style="position:absolute;top:14352;width:3666;height:3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" strokecolor="#70ad47 [3209]" strokeweight=".5pt">
                  <v:stroke endarrow="block" joinstyle="miter"/>
                </v:shape>
                <v:shape id="Connector: Curved 209" o:spid="_x0000_s1112" type="#_x0000_t38" style="position:absolute;left:14526;top:7267;width:3882;height:5117;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" adj="10800" strokecolor="#70ad47 [3209]" strokeweight=".5pt">
                  <v:stroke startarrow="block" endarrow="block" joinstyle="miter"/>
                </v:shape>
                <v:shape id="Connector: Curved 210" o:spid="_x0000_s1113" type="#_x0000_t38" style="position:absolute;left:14410;top:9872;width:3420;height:474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" adj="10800" strokecolor="#70ad47 [3209]" strokeweight=".5pt">
                  <v:stroke startarrow="block" endarrow="block" joinstyle="miter"/>
                </v:shape>
                <v:shape id="_x0000_s1114" type="#_x0000_t202" style="position:absolute;left:14020;top:8508;width:6019;height:3125;rotation:43872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" filled="f" stroked="f">
                  <v:textbox>
                    <w:txbxContent>
                      <w:p w14:paraId="38093996" w14:textId="77777777" w:rsidR="00303F8F" w:rsidRPr="00564EE8" w:rsidRDefault="00303F8F" w:rsidP="00A9365E">
                        <w:pPr>
                          <w:rPr>
                            <w:sz w:val="16"/>
                            <w:szCs w:val="16"/>
                          </w:rPr>
                        </w:pPr>
                        <w:r>
                          <w:rPr>
                            <w:sz w:val="16"/>
                            <w:szCs w:val="16"/>
                          </w:rPr>
                          <w:t>snooping</w:t>
                        </w:r>
                      </w:p>
                    </w:txbxContent>
                  </v:textbox>
                </v:shape>
              </v:group>
            </w:pict>
          </mc:Fallback>
        </mc:AlternateContent>
      </w:r>
    </w:p>
    <w:p w14:paraId="5842F9AF" w14:textId="6A270E94" w:rsidR="006E44B7" w:rsidRDefault="00380C01" w:rsidP="00B52BF7">
      <w:r>
        <w:rPr>
          <w:noProof/>
        </w:rPr>
        <mc:AlternateContent>
          <mc:Choice Requires="wpi">
            <w:drawing>
              <wp:anchor distT="0" distB="0" distL="114300" distR="114300" simplePos="0" relativeHeight="251825152" behindDoc="0" locked="0" layoutInCell="1" allowOverlap="1" wp14:anchorId="77672B2A" wp14:editId="540A163A">
                <wp:simplePos x="0" y="0"/>
                <wp:positionH relativeFrom="column">
                  <wp:posOffset>116536</wp:posOffset>
                </wp:positionH>
                <wp:positionV relativeFrom="paragraph">
                  <wp:posOffset>106680</wp:posOffset>
                </wp:positionV>
                <wp:extent cx="121680" cy="213840"/>
                <wp:effectExtent l="57150" t="38100" r="31115" b="53340"/>
                <wp:wrapNone/>
                <wp:docPr id="97" name="Ink 97"/>
                <wp:cNvGraphicFramePr/>
                <a:graphic xmlns:a="http://schemas.openxmlformats.org/drawingml/2006/main">
                  <a:graphicData uri="http://schemas.microsoft.com/office/word/2010/wordprocessingInk">
                    <w14:contentPart bwMode="auto" r:id="rId14">
                      <w14:nvContentPartPr>
                        <w14:cNvContentPartPr/>
                      </w14:nvContentPartPr>
                      <w14:xfrm>
                        <a:off x="0" y="0"/>
                        <a:ext cx="121680" cy="213840"/>
                      </w14:xfrm>
                    </w14:contentPart>
                  </a:graphicData>
                </a:graphic>
              </wp:anchor>
            </w:drawing>
          </mc:Choice>
          <mc:Fallback>
            <w:pict>
              <v:shapetype w14:anchorId="468090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7" o:spid="_x0000_s1026" type="#_x0000_t75" style="position:absolute;margin-left:8.5pt;margin-top:7.7pt;width:11pt;height:18.3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">
                <v:imagedata r:id="rId15" o:title=""/>
              </v:shape>
            </w:pict>
          </mc:Fallback>
        </mc:AlternateContent>
      </w:r>
      <w:r w:rsidR="006D63CC">
        <w:rPr>
          <w:noProof/>
        </w:rPr>
        <mc:AlternateContent>
          <mc:Choice Requires="wpg">
            <w:drawing>
              <wp:anchor distT="0" distB="0" distL="114300" distR="114300" simplePos="0" relativeHeight="251793408" behindDoc="0" locked="0" layoutInCell="1" allowOverlap="1" wp14:anchorId="7E6F7489" wp14:editId="3DB4829B">
                <wp:simplePos x="0" y="0"/>
                <wp:positionH relativeFrom="column">
                  <wp:posOffset>4444678</wp:posOffset>
                </wp:positionH>
                <wp:positionV relativeFrom="paragraph">
                  <wp:posOffset>219525</wp:posOffset>
                </wp:positionV>
                <wp:extent cx="993149" cy="1212931"/>
                <wp:effectExtent l="0" t="0" r="16510" b="6350"/>
                <wp:wrapNone/>
                <wp:docPr id="218" name="Group 218"/>
                <wp:cNvGraphicFramePr/>
                <a:graphic xmlns:a="http://schemas.openxmlformats.org/drawingml/2006/main">
                  <a:graphicData uri="http://schemas.microsoft.com/office/word/2010/wordprocessingGroup">
                    <wpg:wgp>
                      <wpg:cNvGrpSpPr/>
                      <wpg:grpSpPr>
                        <a:xfrm>
                          <a:off x="0" y="0"/>
                          <a:ext cx="993149" cy="1212931"/>
                          <a:chOff x="0" y="0"/>
                          <a:chExt cx="993149" cy="1212931"/>
                        </a:xfrm>
                      </wpg:grpSpPr>
                      <wpg:grpSp>
                        <wpg:cNvPr id="216" name="Group 216"/>
                        <wpg:cNvGrpSpPr/>
                        <wpg:grpSpPr>
                          <a:xfrm>
                            <a:off x="57874" y="0"/>
                            <a:ext cx="935275" cy="1157561"/>
                            <a:chOff x="0" y="0"/>
                            <a:chExt cx="935275" cy="1157561"/>
                          </a:xfrm>
                        </wpg:grpSpPr>
                        <wpg:grpSp>
                          <wpg:cNvPr id="215" name="Group 215"/>
                          <wpg:cNvGrpSpPr/>
                          <wpg:grpSpPr>
                            <a:xfrm>
                              <a:off x="81023" y="0"/>
                              <a:ext cx="854252" cy="1157561"/>
                              <a:chOff x="0" y="0"/>
                              <a:chExt cx="854252" cy="1157561"/>
                            </a:xfrm>
                          </wpg:grpSpPr>
                          <wps:wsp>
                            <wps:cNvPr id="127" name="Rectangle: Rounded Corners 127"/>
                            <wps:cNvSpPr/>
                            <wps:spPr>
                              <a:xfrm>
                                <a:off x="0" y="0"/>
                                <a:ext cx="854252" cy="572947"/>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8154A6C" w14:textId="780AF595" w:rsidR="00303F8F" w:rsidRPr="006D63CC" w:rsidRDefault="00303F8F" w:rsidP="006E44B7">
                                  <w:pPr>
                                    <w:jc w:val="center"/>
                                    <w:rPr>
                                      <w:b/>
                                      <w:bCs/>
                                      <w:color w:val="FFC000" w:themeColor="accent4"/>
                                    </w:rPr>
                                  </w:pPr>
                                  <w:r w:rsidRPr="006D63CC">
                                    <w:rPr>
                                      <w:b/>
                                      <w:bCs/>
                                      <w:color w:val="FFC000" w:themeColor="accent4"/>
                                    </w:rPr>
                                    <w:t>EXE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wps:spPr>
                              <a:xfrm>
                                <a:off x="174584" y="561372"/>
                                <a:ext cx="5787" cy="352988"/>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a:off x="307693" y="572947"/>
                                <a:ext cx="5787" cy="584614"/>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2" name="Text Box 2"/>
                          <wps:cNvSpPr txBox="1">
                            <a:spLocks noChangeArrowheads="1"/>
                          </wps:cNvSpPr>
                          <wps:spPr bwMode="auto">
                            <a:xfrm>
                              <a:off x="0" y="758142"/>
                              <a:ext cx="323552" cy="225706"/>
                            </a:xfrm>
                            <a:prstGeom prst="rect">
                              <a:avLst/>
                            </a:prstGeom>
                            <a:noFill/>
                            <a:ln w="9525">
                              <a:noFill/>
                              <a:miter lim="800000"/>
                              <a:headEnd/>
                              <a:tailEnd/>
                            </a:ln>
                          </wps:spPr>
                          <wps:txbx>
                            <w:txbxContent>
                              <w:p w14:paraId="51CEC014" w14:textId="6F17491A" w:rsidR="00303F8F" w:rsidRPr="00564EE8" w:rsidRDefault="00303F8F" w:rsidP="00B26732">
                                <w:pPr>
                                  <w:rPr>
                                    <w:sz w:val="16"/>
                                    <w:szCs w:val="16"/>
                                  </w:rPr>
                                </w:pPr>
                                <w:r>
                                  <w:rPr>
                                    <w:sz w:val="16"/>
                                    <w:szCs w:val="16"/>
                                  </w:rPr>
                                  <w:t>R1</w:t>
                                </w:r>
                              </w:p>
                            </w:txbxContent>
                          </wps:txbx>
                          <wps:bodyPr rot="0" vert="horz" wrap="square" lIns="91440" tIns="45720" rIns="91440" bIns="45720" anchor="t" anchorCtr="0">
                            <a:noAutofit/>
                          </wps:bodyPr>
                        </wps:wsp>
                      </wpg:grpSp>
                      <wps:wsp>
                        <wps:cNvPr id="213" name="Text Box 2"/>
                        <wps:cNvSpPr txBox="1">
                          <a:spLocks noChangeArrowheads="1"/>
                        </wps:cNvSpPr>
                        <wps:spPr bwMode="auto">
                          <a:xfrm>
                            <a:off x="0" y="983848"/>
                            <a:ext cx="386876" cy="229083"/>
                          </a:xfrm>
                          <a:prstGeom prst="rect">
                            <a:avLst/>
                          </a:prstGeom>
                          <a:noFill/>
                          <a:ln w="9525">
                            <a:noFill/>
                            <a:miter lim="800000"/>
                            <a:headEnd/>
                            <a:tailEnd/>
                          </a:ln>
                        </wps:spPr>
                        <wps:txbx>
                          <w:txbxContent>
                            <w:p w14:paraId="09FADBEB" w14:textId="2668E162" w:rsidR="00303F8F" w:rsidRPr="00564EE8" w:rsidRDefault="00303F8F" w:rsidP="00B26732">
                              <w:pPr>
                                <w:rPr>
                                  <w:sz w:val="16"/>
                                  <w:szCs w:val="16"/>
                                </w:rPr>
                              </w:pPr>
                              <w:r>
                                <w:rPr>
                                  <w:sz w:val="16"/>
                                  <w:szCs w:val="16"/>
                                </w:rPr>
                                <w:t>Val2</w:t>
                              </w:r>
                            </w:p>
                          </w:txbxContent>
                        </wps:txbx>
                        <wps:bodyPr rot="0" vert="horz" wrap="square" lIns="91440" tIns="45720" rIns="91440" bIns="45720" anchor="t" anchorCtr="0">
                          <a:noAutofit/>
                        </wps:bodyPr>
                      </wps:wsp>
                    </wpg:wgp>
                  </a:graphicData>
                </a:graphic>
              </wp:anchor>
            </w:drawing>
          </mc:Choice>
          <mc:Fallback>
            <w:pict>
              <v:group w14:anchorId="7E6F7489" id="Group 218" o:spid="_x0000_s1115" style="position:absolute;margin-left:349.95pt;margin-top:17.3pt;width:78.2pt;height:95.5pt;z-index:251793408" coordsize="9931,1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">
                <v:group id="Group 216" o:spid="_x0000_s1116" style="position:absolute;left:578;width:9353;height:11575" coordsize="9352,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15" o:spid="_x0000_s1117" style="position:absolute;left:810;width:8542;height:11575" coordsize="8542,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oundrect id="Rectangle: Rounded Corners 127" o:spid="_x0000_s1118" style="position:absolute;width:8542;height:57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" fillcolor="white [3201]" strokecolor="#ffc000 [3207]" strokeweight="1pt">
                      <v:stroke joinstyle="miter"/>
                      <v:textbox>
                        <w:txbxContent>
                          <w:p w14:paraId="38154A6C" w14:textId="780AF595" w:rsidR="00303F8F" w:rsidRPr="006D63CC" w:rsidRDefault="00303F8F" w:rsidP="006E44B7">
                            <w:pPr>
                              <w:jc w:val="center"/>
                              <w:rPr>
                                <w:b/>
                                <w:bCs/>
                                <w:color w:val="FFC000" w:themeColor="accent4"/>
                              </w:rPr>
                            </w:pPr>
                            <w:r w:rsidRPr="006D63CC">
                              <w:rPr>
                                <w:b/>
                                <w:bCs/>
                                <w:color w:val="FFC000" w:themeColor="accent4"/>
                              </w:rPr>
                              <w:t>EXE units</w:t>
                            </w:r>
                          </w:p>
                        </w:txbxContent>
                      </v:textbox>
                    </v:roundrect>
                    <v:shape id="Straight Arrow Connector 207" o:spid="_x0000_s1119" type="#_x0000_t32" style="position:absolute;left:1745;top:5613;width:58;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" strokecolor="#ffc000 [3207]" strokeweight=".5pt">
                      <v:stroke endarrow="block" joinstyle="miter"/>
                    </v:shape>
                    <v:shape id="Straight Arrow Connector 208" o:spid="_x0000_s1120" type="#_x0000_t32" style="position:absolute;left:3076;top:5729;width:58;height:5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" strokecolor="#ffc000 [3207]" strokeweight=".5pt">
                      <v:stroke endarrow="block" joinstyle="miter"/>
                    </v:shape>
                  </v:group>
                  <v:shape id="_x0000_s1121" type="#_x0000_t202" style="position:absolute;top:7581;width:3235;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51CEC014" w14:textId="6F17491A" w:rsidR="00303F8F" w:rsidRPr="00564EE8" w:rsidRDefault="00303F8F" w:rsidP="00B26732">
                          <w:pPr>
                            <w:rPr>
                              <w:sz w:val="16"/>
                              <w:szCs w:val="16"/>
                            </w:rPr>
                          </w:pPr>
                          <w:r>
                            <w:rPr>
                              <w:sz w:val="16"/>
                              <w:szCs w:val="16"/>
                            </w:rPr>
                            <w:t>R1</w:t>
                          </w:r>
                        </w:p>
                      </w:txbxContent>
                    </v:textbox>
                  </v:shape>
                </v:group>
                <v:shape id="_x0000_s1122" type="#_x0000_t202" style="position:absolute;top:9838;width:386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09FADBEB" w14:textId="2668E162" w:rsidR="00303F8F" w:rsidRPr="00564EE8" w:rsidRDefault="00303F8F" w:rsidP="00B26732">
                        <w:pPr>
                          <w:rPr>
                            <w:sz w:val="16"/>
                            <w:szCs w:val="16"/>
                          </w:rPr>
                        </w:pPr>
                        <w:r>
                          <w:rPr>
                            <w:sz w:val="16"/>
                            <w:szCs w:val="16"/>
                          </w:rPr>
                          <w:t>Val2</w:t>
                        </w:r>
                      </w:p>
                    </w:txbxContent>
                  </v:textbox>
                </v:shape>
              </v:group>
            </w:pict>
          </mc:Fallback>
        </mc:AlternateContent>
      </w:r>
    </w:p>
    <w:p w14:paraId="4DB5B7B6" w14:textId="48F36D4A" w:rsidR="006E44B7" w:rsidRDefault="006E44B7" w:rsidP="00B52BF7"/>
    <w:p w14:paraId="10F273CF" w14:textId="65170122" w:rsidR="009F27FB" w:rsidRDefault="009F27FB" w:rsidP="00B52BF7"/>
    <w:p w14:paraId="0FE6F52E" w14:textId="2DBA12B3" w:rsidR="009F27FB" w:rsidRDefault="003C1B02" w:rsidP="00B52BF7">
      <w:r>
        <w:rPr>
          <w:noProof/>
        </w:rPr>
        <mc:AlternateContent>
          <mc:Choice Requires="wpg">
            <w:drawing>
              <wp:anchor distT="0" distB="0" distL="114300" distR="114300" simplePos="0" relativeHeight="251746304" behindDoc="0" locked="0" layoutInCell="1" allowOverlap="1" wp14:anchorId="3562730A" wp14:editId="298D5F53">
                <wp:simplePos x="0" y="0"/>
                <wp:positionH relativeFrom="column">
                  <wp:posOffset>2413149</wp:posOffset>
                </wp:positionH>
                <wp:positionV relativeFrom="paragraph">
                  <wp:posOffset>97903</wp:posOffset>
                </wp:positionV>
                <wp:extent cx="3555803" cy="524668"/>
                <wp:effectExtent l="0" t="0" r="0" b="0"/>
                <wp:wrapNone/>
                <wp:docPr id="192" name="Group 192"/>
                <wp:cNvGraphicFramePr/>
                <a:graphic xmlns:a="http://schemas.openxmlformats.org/drawingml/2006/main">
                  <a:graphicData uri="http://schemas.microsoft.com/office/word/2010/wordprocessingGroup">
                    <wpg:wgp>
                      <wpg:cNvGrpSpPr/>
                      <wpg:grpSpPr>
                        <a:xfrm>
                          <a:off x="0" y="0"/>
                          <a:ext cx="3555803" cy="524668"/>
                          <a:chOff x="318304" y="46299"/>
                          <a:chExt cx="4892873" cy="524668"/>
                        </a:xfrm>
                      </wpg:grpSpPr>
                      <wps:wsp>
                        <wps:cNvPr id="115" name="Straight Connector 115"/>
                        <wps:cNvCnPr/>
                        <wps:spPr>
                          <a:xfrm flipV="1">
                            <a:off x="318304" y="243068"/>
                            <a:ext cx="4136047" cy="146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7" name="Text Box 2"/>
                        <wps:cNvSpPr txBox="1">
                          <a:spLocks noChangeArrowheads="1"/>
                        </wps:cNvSpPr>
                        <wps:spPr bwMode="auto">
                          <a:xfrm>
                            <a:off x="4409954" y="46299"/>
                            <a:ext cx="801223" cy="293175"/>
                          </a:xfrm>
                          <a:prstGeom prst="rect">
                            <a:avLst/>
                          </a:prstGeom>
                          <a:noFill/>
                          <a:ln w="9525">
                            <a:noFill/>
                            <a:miter lim="800000"/>
                            <a:headEnd/>
                            <a:tailEnd/>
                          </a:ln>
                        </wps:spPr>
                        <wps:txbx>
                          <w:txbxContent>
                            <w:p w14:paraId="169D907E" w14:textId="77777777" w:rsidR="00303F8F" w:rsidRPr="00015B5B" w:rsidRDefault="00303F8F" w:rsidP="006E44B7">
                              <w:pPr>
                                <w:rPr>
                                  <w:color w:val="0070C0"/>
                                </w:rPr>
                              </w:pPr>
                              <w:proofErr w:type="spellStart"/>
                              <w:r w:rsidRPr="00015B5B">
                                <w:rPr>
                                  <w:color w:val="0070C0"/>
                                </w:rPr>
                                <w:t>A_bus</w:t>
                              </w:r>
                              <w:proofErr w:type="spellEnd"/>
                            </w:p>
                          </w:txbxContent>
                        </wps:txbx>
                        <wps:bodyPr rot="0" vert="horz" wrap="square" lIns="91440" tIns="45720" rIns="91440" bIns="45720" anchor="t" anchorCtr="0">
                          <a:noAutofit/>
                        </wps:bodyPr>
                      </wps:wsp>
                      <wps:wsp>
                        <wps:cNvPr id="116" name="Straight Connector 116"/>
                        <wps:cNvCnPr/>
                        <wps:spPr>
                          <a:xfrm flipV="1">
                            <a:off x="318304" y="468774"/>
                            <a:ext cx="4136047" cy="146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8" name="Text Box 2"/>
                        <wps:cNvSpPr txBox="1">
                          <a:spLocks noChangeArrowheads="1"/>
                        </wps:cNvSpPr>
                        <wps:spPr bwMode="auto">
                          <a:xfrm>
                            <a:off x="4404167" y="277792"/>
                            <a:ext cx="801223" cy="293175"/>
                          </a:xfrm>
                          <a:prstGeom prst="rect">
                            <a:avLst/>
                          </a:prstGeom>
                          <a:noFill/>
                          <a:ln w="9525">
                            <a:noFill/>
                            <a:miter lim="800000"/>
                            <a:headEnd/>
                            <a:tailEnd/>
                          </a:ln>
                        </wps:spPr>
                        <wps:txbx>
                          <w:txbxContent>
                            <w:p w14:paraId="2F008864" w14:textId="77777777" w:rsidR="00303F8F" w:rsidRPr="00015B5B" w:rsidRDefault="00303F8F" w:rsidP="006E44B7">
                              <w:pPr>
                                <w:rPr>
                                  <w:color w:val="0070C0"/>
                                </w:rPr>
                              </w:pPr>
                              <w:proofErr w:type="spellStart"/>
                              <w:r w:rsidRPr="00015B5B">
                                <w:rPr>
                                  <w:color w:val="0070C0"/>
                                </w:rPr>
                                <w:t>V_bus</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562730A" id="Group 192" o:spid="_x0000_s1123" style="position:absolute;margin-left:190pt;margin-top:7.7pt;width:280pt;height:41.3pt;z-index:251746304;mso-width-relative:margin;mso-height-relative:margin" coordorigin="3183,462" coordsize="48928,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">
                <v:line id="Straight Connector 115" o:spid="_x0000_s1124" style="position:absolute;flip:y;visibility:visible;mso-wrap-style:square" from="3183,2430" to="44543,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" strokecolor="#4472c4 [3204]" strokeweight="1pt">
                  <v:stroke joinstyle="miter"/>
                </v:line>
                <v:shape id="_x0000_s1125" type="#_x0000_t202" style="position:absolute;left:44099;top:462;width:801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169D907E" w14:textId="77777777" w:rsidR="00303F8F" w:rsidRPr="00015B5B" w:rsidRDefault="00303F8F" w:rsidP="006E44B7">
                        <w:pPr>
                          <w:rPr>
                            <w:color w:val="0070C0"/>
                          </w:rPr>
                        </w:pPr>
                        <w:proofErr w:type="spellStart"/>
                        <w:r w:rsidRPr="00015B5B">
                          <w:rPr>
                            <w:color w:val="0070C0"/>
                          </w:rPr>
                          <w:t>A_bus</w:t>
                        </w:r>
                        <w:proofErr w:type="spellEnd"/>
                      </w:p>
                    </w:txbxContent>
                  </v:textbox>
                </v:shape>
                <v:line id="Straight Connector 116" o:spid="_x0000_s1126" style="position:absolute;flip:y;visibility:visible;mso-wrap-style:square" from="3183,4687" to="44543,4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" strokecolor="#4472c4 [3204]" strokeweight="1pt">
                  <v:stroke joinstyle="miter"/>
                </v:line>
                <v:shape id="_x0000_s1127" type="#_x0000_t202" style="position:absolute;left:44041;top:2777;width:801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2F008864" w14:textId="77777777" w:rsidR="00303F8F" w:rsidRPr="00015B5B" w:rsidRDefault="00303F8F" w:rsidP="006E44B7">
                        <w:pPr>
                          <w:rPr>
                            <w:color w:val="0070C0"/>
                          </w:rPr>
                        </w:pPr>
                        <w:proofErr w:type="spellStart"/>
                        <w:r w:rsidRPr="00015B5B">
                          <w:rPr>
                            <w:color w:val="0070C0"/>
                          </w:rPr>
                          <w:t>V_bus</w:t>
                        </w:r>
                        <w:proofErr w:type="spellEnd"/>
                      </w:p>
                    </w:txbxContent>
                  </v:textbox>
                </v:shape>
              </v:group>
            </w:pict>
          </mc:Fallback>
        </mc:AlternateContent>
      </w:r>
    </w:p>
    <w:p w14:paraId="33537367" w14:textId="6DAB8E96" w:rsidR="009F27FB" w:rsidRDefault="00C06643" w:rsidP="00B52BF7">
      <w:r>
        <w:rPr>
          <w:noProof/>
        </w:rPr>
        <mc:AlternateContent>
          <mc:Choice Requires="wpg">
            <w:drawing>
              <wp:anchor distT="0" distB="0" distL="114300" distR="114300" simplePos="0" relativeHeight="251777024" behindDoc="0" locked="0" layoutInCell="1" allowOverlap="1" wp14:anchorId="181940CA" wp14:editId="3F860501">
                <wp:simplePos x="0" y="0"/>
                <wp:positionH relativeFrom="column">
                  <wp:posOffset>2681082</wp:posOffset>
                </wp:positionH>
                <wp:positionV relativeFrom="paragraph">
                  <wp:posOffset>42786</wp:posOffset>
                </wp:positionV>
                <wp:extent cx="731965" cy="1115390"/>
                <wp:effectExtent l="57150" t="38100" r="68580" b="46990"/>
                <wp:wrapNone/>
                <wp:docPr id="307" name="Group 307"/>
                <wp:cNvGraphicFramePr/>
                <a:graphic xmlns:a="http://schemas.openxmlformats.org/drawingml/2006/main">
                  <a:graphicData uri="http://schemas.microsoft.com/office/word/2010/wordprocessingGroup">
                    <wpg:wgp>
                      <wpg:cNvGrpSpPr/>
                      <wpg:grpSpPr>
                        <a:xfrm>
                          <a:off x="0" y="0"/>
                          <a:ext cx="731965" cy="1115390"/>
                          <a:chOff x="0" y="0"/>
                          <a:chExt cx="731965" cy="1115390"/>
                        </a:xfrm>
                      </wpg:grpSpPr>
                      <wps:wsp>
                        <wps:cNvPr id="122" name="Connector: Curved 122"/>
                        <wps:cNvCnPr/>
                        <wps:spPr>
                          <a:xfrm flipV="1">
                            <a:off x="12201" y="244492"/>
                            <a:ext cx="453824" cy="838835"/>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203" name="Text Box 2"/>
                        <wps:cNvSpPr txBox="1">
                          <a:spLocks noChangeArrowheads="1"/>
                        </wps:cNvSpPr>
                        <wps:spPr bwMode="auto">
                          <a:xfrm rot="17394403">
                            <a:off x="-144684" y="643522"/>
                            <a:ext cx="601883" cy="312516"/>
                          </a:xfrm>
                          <a:prstGeom prst="rect">
                            <a:avLst/>
                          </a:prstGeom>
                          <a:noFill/>
                          <a:ln w="9525">
                            <a:noFill/>
                            <a:miter lim="800000"/>
                            <a:headEnd/>
                            <a:tailEnd/>
                          </a:ln>
                        </wps:spPr>
                        <wps:txbx>
                          <w:txbxContent>
                            <w:p w14:paraId="1759F859" w14:textId="1FFE3767" w:rsidR="00303F8F" w:rsidRPr="00564EE8" w:rsidRDefault="00303F8F" w:rsidP="00446256">
                              <w:pPr>
                                <w:rPr>
                                  <w:sz w:val="16"/>
                                  <w:szCs w:val="16"/>
                                </w:rPr>
                              </w:pPr>
                              <w:r>
                                <w:rPr>
                                  <w:sz w:val="16"/>
                                  <w:szCs w:val="16"/>
                                </w:rPr>
                                <w:t>snooping</w:t>
                              </w:r>
                            </w:p>
                          </w:txbxContent>
                        </wps:txbx>
                        <wps:bodyPr rot="0" vert="horz" wrap="square" lIns="91440" tIns="45720" rIns="91440" bIns="45720" anchor="t" anchorCtr="0">
                          <a:noAutofit/>
                        </wps:bodyPr>
                      </wps:wsp>
                      <wps:wsp>
                        <wps:cNvPr id="204" name="Connector: Curved 204"/>
                        <wps:cNvCnPr/>
                        <wps:spPr>
                          <a:xfrm flipV="1">
                            <a:off x="202905" y="0"/>
                            <a:ext cx="529060" cy="1091117"/>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205" name="Text Box 2"/>
                        <wps:cNvSpPr txBox="1">
                          <a:spLocks noChangeArrowheads="1"/>
                        </wps:cNvSpPr>
                        <wps:spPr bwMode="auto">
                          <a:xfrm rot="17394403">
                            <a:off x="46021" y="658191"/>
                            <a:ext cx="601883" cy="312516"/>
                          </a:xfrm>
                          <a:prstGeom prst="rect">
                            <a:avLst/>
                          </a:prstGeom>
                          <a:noFill/>
                          <a:ln w="9525">
                            <a:noFill/>
                            <a:miter lim="800000"/>
                            <a:headEnd/>
                            <a:tailEnd/>
                          </a:ln>
                        </wps:spPr>
                        <wps:txbx>
                          <w:txbxContent>
                            <w:p w14:paraId="2E2A926F" w14:textId="77777777" w:rsidR="00303F8F" w:rsidRPr="00564EE8" w:rsidRDefault="00303F8F" w:rsidP="00AC0855">
                              <w:pPr>
                                <w:rPr>
                                  <w:sz w:val="16"/>
                                  <w:szCs w:val="16"/>
                                </w:rPr>
                              </w:pPr>
                              <w:r>
                                <w:rPr>
                                  <w:sz w:val="16"/>
                                  <w:szCs w:val="16"/>
                                </w:rPr>
                                <w:t>snooping</w:t>
                              </w:r>
                            </w:p>
                          </w:txbxContent>
                        </wps:txbx>
                        <wps:bodyPr rot="0" vert="horz" wrap="square" lIns="91440" tIns="45720" rIns="91440" bIns="45720" anchor="t" anchorCtr="0">
                          <a:noAutofit/>
                        </wps:bodyPr>
                      </wps:wsp>
                    </wpg:wgp>
                  </a:graphicData>
                </a:graphic>
              </wp:anchor>
            </w:drawing>
          </mc:Choice>
          <mc:Fallback>
            <w:pict>
              <v:group w14:anchorId="181940CA" id="Group 307" o:spid="_x0000_s1128" style="position:absolute;margin-left:211.1pt;margin-top:3.35pt;width:57.65pt;height:87.85pt;z-index:251777024" coordsize="7319,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">
                <v:shape id="Connector: Curved 122" o:spid="_x0000_s1129" type="#_x0000_t38" style="position:absolute;left:122;top:2444;width:4538;height:838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" adj="10800" strokecolor="#ed7d31 [3205]" strokeweight=".5pt">
                  <v:stroke startarrow="block" endarrow="block" joinstyle="miter"/>
                </v:shape>
                <v:shape id="_x0000_s1130" type="#_x0000_t202" style="position:absolute;left:-1447;top:6435;width:6019;height:3125;rotation:-45936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" filled="f" stroked="f">
                  <v:textbox>
                    <w:txbxContent>
                      <w:p w14:paraId="1759F859" w14:textId="1FFE3767" w:rsidR="00303F8F" w:rsidRPr="00564EE8" w:rsidRDefault="00303F8F" w:rsidP="00446256">
                        <w:pPr>
                          <w:rPr>
                            <w:sz w:val="16"/>
                            <w:szCs w:val="16"/>
                          </w:rPr>
                        </w:pPr>
                        <w:r>
                          <w:rPr>
                            <w:sz w:val="16"/>
                            <w:szCs w:val="16"/>
                          </w:rPr>
                          <w:t>snooping</w:t>
                        </w:r>
                      </w:p>
                    </w:txbxContent>
                  </v:textbox>
                </v:shape>
                <v:shape id="Connector: Curved 204" o:spid="_x0000_s1131" type="#_x0000_t38" style="position:absolute;left:2029;width:5290;height:1091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" adj="10800" strokecolor="#ed7d31 [3205]" strokeweight=".5pt">
                  <v:stroke startarrow="block" endarrow="block" joinstyle="miter"/>
                </v:shape>
                <v:shape id="_x0000_s1132" type="#_x0000_t202" style="position:absolute;left:461;top:6581;width:6018;height:3125;rotation:-45936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" filled="f" stroked="f">
                  <v:textbox>
                    <w:txbxContent>
                      <w:p w14:paraId="2E2A926F" w14:textId="77777777" w:rsidR="00303F8F" w:rsidRPr="00564EE8" w:rsidRDefault="00303F8F" w:rsidP="00AC0855">
                        <w:pPr>
                          <w:rPr>
                            <w:sz w:val="16"/>
                            <w:szCs w:val="16"/>
                          </w:rPr>
                        </w:pPr>
                        <w:r>
                          <w:rPr>
                            <w:sz w:val="16"/>
                            <w:szCs w:val="16"/>
                          </w:rPr>
                          <w:t>snooping</w:t>
                        </w:r>
                      </w:p>
                    </w:txbxContent>
                  </v:textbox>
                </v:shape>
              </v:group>
            </w:pict>
          </mc:Fallback>
        </mc:AlternateContent>
      </w:r>
    </w:p>
    <w:p w14:paraId="5CB9647C" w14:textId="528467E0" w:rsidR="009F27FB" w:rsidRDefault="00380C01" w:rsidP="00B52BF7">
      <w:r>
        <w:rPr>
          <w:noProof/>
        </w:rPr>
        <mc:AlternateContent>
          <mc:Choice Requires="wpi">
            <w:drawing>
              <wp:anchor distT="0" distB="0" distL="114300" distR="114300" simplePos="0" relativeHeight="251824128" behindDoc="0" locked="0" layoutInCell="1" allowOverlap="1" wp14:anchorId="3C91D52A" wp14:editId="4582E943">
                <wp:simplePos x="0" y="0"/>
                <wp:positionH relativeFrom="column">
                  <wp:posOffset>405130</wp:posOffset>
                </wp:positionH>
                <wp:positionV relativeFrom="paragraph">
                  <wp:posOffset>-1321435</wp:posOffset>
                </wp:positionV>
                <wp:extent cx="5763555" cy="2744890"/>
                <wp:effectExtent l="57150" t="57150" r="27940" b="55880"/>
                <wp:wrapNone/>
                <wp:docPr id="96" name="Ink 96"/>
                <wp:cNvGraphicFramePr/>
                <a:graphic xmlns:a="http://schemas.openxmlformats.org/drawingml/2006/main">
                  <a:graphicData uri="http://schemas.microsoft.com/office/word/2010/wordprocessingInk">
                    <w14:contentPart bwMode="auto" r:id="rId16">
                      <w14:nvContentPartPr>
                        <w14:cNvContentPartPr/>
                      </w14:nvContentPartPr>
                      <w14:xfrm>
                        <a:off x="0" y="0"/>
                        <a:ext cx="5763555" cy="2744890"/>
                      </w14:xfrm>
                    </w14:contentPart>
                  </a:graphicData>
                </a:graphic>
              </wp:anchor>
            </w:drawing>
          </mc:Choice>
          <mc:Fallback>
            <w:pict>
              <v:shape w14:anchorId="0C5BCCDD" id="Ink 96" o:spid="_x0000_s1026" type="#_x0000_t75" style="position:absolute;margin-left:31.2pt;margin-top:-104.75pt;width:455.2pt;height:217.5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">
                <v:imagedata r:id="rId17" o:title=""/>
              </v:shape>
            </w:pict>
          </mc:Fallback>
        </mc:AlternateContent>
      </w:r>
      <w:r w:rsidR="006D63CC">
        <w:rPr>
          <w:noProof/>
        </w:rPr>
        <mc:AlternateContent>
          <mc:Choice Requires="wpg">
            <w:drawing>
              <wp:anchor distT="0" distB="0" distL="114300" distR="114300" simplePos="0" relativeHeight="251770880" behindDoc="0" locked="0" layoutInCell="1" allowOverlap="1" wp14:anchorId="75DC40D5" wp14:editId="68204DE6">
                <wp:simplePos x="0" y="0"/>
                <wp:positionH relativeFrom="column">
                  <wp:posOffset>0</wp:posOffset>
                </wp:positionH>
                <wp:positionV relativeFrom="paragraph">
                  <wp:posOffset>272970</wp:posOffset>
                </wp:positionV>
                <wp:extent cx="937260" cy="590308"/>
                <wp:effectExtent l="0" t="0" r="15240" b="38735"/>
                <wp:wrapNone/>
                <wp:docPr id="222" name="Group 222"/>
                <wp:cNvGraphicFramePr/>
                <a:graphic xmlns:a="http://schemas.openxmlformats.org/drawingml/2006/main">
                  <a:graphicData uri="http://schemas.microsoft.com/office/word/2010/wordprocessingGroup">
                    <wpg:wgp>
                      <wpg:cNvGrpSpPr/>
                      <wpg:grpSpPr>
                        <a:xfrm>
                          <a:off x="0" y="0"/>
                          <a:ext cx="937260" cy="590308"/>
                          <a:chOff x="0" y="0"/>
                          <a:chExt cx="937260" cy="590308"/>
                        </a:xfrm>
                      </wpg:grpSpPr>
                      <wps:wsp>
                        <wps:cNvPr id="198" name="Rectangle: Rounded Corners 198"/>
                        <wps:cNvSpPr/>
                        <wps:spPr>
                          <a:xfrm>
                            <a:off x="0" y="0"/>
                            <a:ext cx="937260" cy="3022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207D8E8" w14:textId="638D012A" w:rsidR="00303F8F" w:rsidRPr="004C716E" w:rsidRDefault="00303F8F" w:rsidP="00B128B7">
                              <w:pPr>
                                <w:jc w:val="center"/>
                                <w:rPr>
                                  <w:b/>
                                  <w:bCs/>
                                  <w:color w:val="0070C0"/>
                                </w:rPr>
                              </w:pPr>
                              <w:r>
                                <w:rPr>
                                  <w:b/>
                                  <w:bCs/>
                                  <w:color w:val="0070C0"/>
                                </w:rPr>
                                <w:t>ROB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463952" y="295154"/>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DC40D5" id="Group 222" o:spid="_x0000_s1133" style="position:absolute;margin-left:0;margin-top:21.5pt;width:73.8pt;height:46.5pt;z-index:251770880" coordsize="9372,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">
                <v:roundrect id="Rectangle: Rounded Corners 198" o:spid="_x0000_s1134" style="position:absolute;width:9372;height:3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" fillcolor="white [3201]" strokecolor="#4472c4 [3204]" strokeweight="1pt">
                  <v:stroke joinstyle="miter"/>
                  <v:textbox>
                    <w:txbxContent>
                      <w:p w14:paraId="2207D8E8" w14:textId="638D012A" w:rsidR="00303F8F" w:rsidRPr="004C716E" w:rsidRDefault="00303F8F" w:rsidP="00B128B7">
                        <w:pPr>
                          <w:jc w:val="center"/>
                          <w:rPr>
                            <w:b/>
                            <w:bCs/>
                            <w:color w:val="0070C0"/>
                          </w:rPr>
                        </w:pPr>
                        <w:r>
                          <w:rPr>
                            <w:b/>
                            <w:bCs/>
                            <w:color w:val="0070C0"/>
                          </w:rPr>
                          <w:t>ROB Builder</w:t>
                        </w:r>
                      </w:p>
                    </w:txbxContent>
                  </v:textbox>
                </v:roundrect>
                <v:shape id="Straight Arrow Connector 202" o:spid="_x0000_s1135" type="#_x0000_t32" style="position:absolute;left:4639;top:2951;width:0;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" strokecolor="#4472c4 [3204]" strokeweight=".5pt">
                  <v:stroke endarrow="block" joinstyle="miter"/>
                </v:shape>
              </v:group>
            </w:pict>
          </mc:Fallback>
        </mc:AlternateContent>
      </w:r>
    </w:p>
    <w:p w14:paraId="6870EEB6" w14:textId="683010FA" w:rsidR="009F27FB" w:rsidRDefault="009F27FB" w:rsidP="00B52BF7"/>
    <w:p w14:paraId="37A4B351" w14:textId="030EAD5C" w:rsidR="00202168" w:rsidRDefault="00B128B7" w:rsidP="00B52BF7">
      <w:r>
        <w:rPr>
          <w:noProof/>
        </w:rPr>
        <mc:AlternateContent>
          <mc:Choice Requires="wps">
            <w:drawing>
              <wp:anchor distT="45720" distB="45720" distL="114300" distR="114300" simplePos="0" relativeHeight="251768832" behindDoc="0" locked="0" layoutInCell="1" allowOverlap="1" wp14:anchorId="5042F53E" wp14:editId="4AE60FA3">
                <wp:simplePos x="0" y="0"/>
                <wp:positionH relativeFrom="column">
                  <wp:posOffset>-399327</wp:posOffset>
                </wp:positionH>
                <wp:positionV relativeFrom="paragraph">
                  <wp:posOffset>257689</wp:posOffset>
                </wp:positionV>
                <wp:extent cx="456509" cy="283580"/>
                <wp:effectExtent l="0" t="0" r="0" b="254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09" cy="283580"/>
                        </a:xfrm>
                        <a:prstGeom prst="rect">
                          <a:avLst/>
                        </a:prstGeom>
                        <a:noFill/>
                        <a:ln w="9525">
                          <a:noFill/>
                          <a:miter lim="800000"/>
                          <a:headEnd/>
                          <a:tailEnd/>
                        </a:ln>
                      </wps:spPr>
                      <wps:txbx>
                        <w:txbxContent>
                          <w:p w14:paraId="54E51BB5" w14:textId="5E8AAA2C" w:rsidR="00303F8F" w:rsidRPr="00B128B7" w:rsidRDefault="00303F8F" w:rsidP="00B128B7">
                            <w:pPr>
                              <w:rPr>
                                <w:b/>
                                <w:bCs/>
                                <w:color w:val="ED7D31" w:themeColor="accent2"/>
                              </w:rPr>
                            </w:pPr>
                            <w:r w:rsidRPr="00B128B7">
                              <w:rPr>
                                <w:b/>
                                <w:bCs/>
                                <w:color w:val="ED7D31" w:themeColor="accent2"/>
                              </w:rPr>
                              <w:t>ROB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2F53E" id="_x0000_s1136" type="#_x0000_t202" style="position:absolute;margin-left:-31.45pt;margin-top:20.3pt;width:35.95pt;height:22.3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" filled="f" stroked="f">
                <v:textbox>
                  <w:txbxContent>
                    <w:p w14:paraId="54E51BB5" w14:textId="5E8AAA2C" w:rsidR="00303F8F" w:rsidRPr="00B128B7" w:rsidRDefault="00303F8F" w:rsidP="00B128B7">
                      <w:pPr>
                        <w:rPr>
                          <w:b/>
                          <w:bCs/>
                          <w:color w:val="ED7D31" w:themeColor="accent2"/>
                        </w:rPr>
                      </w:pPr>
                      <w:r w:rsidRPr="00B128B7">
                        <w:rPr>
                          <w:b/>
                          <w:bCs/>
                          <w:color w:val="ED7D31" w:themeColor="accent2"/>
                        </w:rPr>
                        <w:t>ROB</w:t>
                      </w:r>
                    </w:p>
                  </w:txbxContent>
                </v:textbox>
              </v:shape>
            </w:pict>
          </mc:Fallback>
        </mc:AlternateContent>
      </w:r>
    </w:p>
    <w:tbl>
      <w:tblPr>
        <w:tblStyle w:val="TableGrid"/>
        <w:tblW w:w="0" w:type="auto"/>
        <w:tblLook w:val="04A0" w:firstRow="1" w:lastRow="0" w:firstColumn="1" w:lastColumn="0" w:noHBand="0" w:noVBand="1"/>
      </w:tblPr>
      <w:tblGrid>
        <w:gridCol w:w="1068"/>
        <w:gridCol w:w="1177"/>
        <w:gridCol w:w="1080"/>
        <w:gridCol w:w="1080"/>
        <w:gridCol w:w="987"/>
        <w:gridCol w:w="1069"/>
      </w:tblGrid>
      <w:tr w:rsidR="007375C9" w14:paraId="489CA5C1" w14:textId="619C46E7" w:rsidTr="007375C9">
        <w:trPr>
          <w:trHeight w:val="273"/>
        </w:trPr>
        <w:tc>
          <w:tcPr>
            <w:tcW w:w="10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FC52B89" w14:textId="5DB61252" w:rsidR="007375C9" w:rsidRPr="00D061DE" w:rsidRDefault="007375C9" w:rsidP="00B52BF7">
            <w:pPr>
              <w:rPr>
                <w:color w:val="ED7D31" w:themeColor="accent2"/>
              </w:rPr>
            </w:pPr>
            <w:r w:rsidRPr="00D061DE">
              <w:rPr>
                <w:color w:val="ED7D31" w:themeColor="accent2"/>
              </w:rPr>
              <w:t>Op</w:t>
            </w:r>
          </w:p>
        </w:tc>
        <w:tc>
          <w:tcPr>
            <w:tcW w:w="117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6A23F478" w14:textId="109AB3D7" w:rsidR="007375C9" w:rsidRPr="00D061DE" w:rsidRDefault="007375C9" w:rsidP="00B52BF7">
            <w:pPr>
              <w:rPr>
                <w:color w:val="ED7D31" w:themeColor="accent2"/>
              </w:rPr>
            </w:pPr>
            <w:r w:rsidRPr="00D061DE">
              <w:rPr>
                <w:color w:val="ED7D31" w:themeColor="accent2"/>
              </w:rPr>
              <w:t>Rs1</w:t>
            </w:r>
          </w:p>
        </w:tc>
        <w:tc>
          <w:tcPr>
            <w:tcW w:w="1080" w:type="dxa"/>
            <w:tcBorders>
              <w:top w:val="single" w:sz="4" w:space="0" w:color="ED7D31" w:themeColor="accent2"/>
              <w:left w:val="single" w:sz="4" w:space="0" w:color="ED7D31" w:themeColor="accent2"/>
              <w:bottom w:val="single" w:sz="4" w:space="0" w:color="ED7D31" w:themeColor="accent2"/>
            </w:tcBorders>
          </w:tcPr>
          <w:p w14:paraId="0066874C" w14:textId="5A9CFBB1" w:rsidR="007375C9" w:rsidRPr="00D061DE" w:rsidRDefault="007375C9" w:rsidP="00B52BF7">
            <w:pPr>
              <w:rPr>
                <w:color w:val="ED7D31" w:themeColor="accent2"/>
              </w:rPr>
            </w:pPr>
            <w:r w:rsidRPr="00D061DE">
              <w:rPr>
                <w:color w:val="ED7D31" w:themeColor="accent2"/>
              </w:rPr>
              <w:t>Rs2</w:t>
            </w:r>
          </w:p>
        </w:tc>
        <w:tc>
          <w:tcPr>
            <w:tcW w:w="1080" w:type="dxa"/>
            <w:tcBorders>
              <w:top w:val="single" w:sz="4" w:space="0" w:color="ED7D31" w:themeColor="accent2"/>
              <w:bottom w:val="single" w:sz="4" w:space="0" w:color="ED7D31" w:themeColor="accent2"/>
              <w:right w:val="single" w:sz="4" w:space="0" w:color="ED7D31" w:themeColor="accent2"/>
            </w:tcBorders>
          </w:tcPr>
          <w:p w14:paraId="78613111" w14:textId="3576696F" w:rsidR="007375C9" w:rsidRPr="00D061DE" w:rsidRDefault="007375C9" w:rsidP="00B52BF7">
            <w:pPr>
              <w:rPr>
                <w:color w:val="ED7D31" w:themeColor="accent2"/>
              </w:rPr>
            </w:pPr>
            <w:r w:rsidRPr="00D061DE">
              <w:rPr>
                <w:color w:val="ED7D31" w:themeColor="accent2"/>
              </w:rPr>
              <w:t>R</w:t>
            </w:r>
            <w:r>
              <w:rPr>
                <w:color w:val="ED7D31" w:themeColor="accent2"/>
              </w:rPr>
              <w:t>d</w:t>
            </w:r>
          </w:p>
        </w:tc>
        <w:tc>
          <w:tcPr>
            <w:tcW w:w="987"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43A45DCD" w14:textId="7257F507" w:rsidR="007375C9" w:rsidRPr="00D061DE" w:rsidRDefault="007375C9" w:rsidP="00D7226C">
            <w:pPr>
              <w:rPr>
                <w:color w:val="ED7D31" w:themeColor="accent2"/>
              </w:rPr>
            </w:pPr>
            <w:r>
              <w:rPr>
                <w:color w:val="ED7D31" w:themeColor="accent2"/>
              </w:rPr>
              <w:t xml:space="preserve">Real Val </w:t>
            </w:r>
            <w:r w:rsidRPr="007375C9">
              <w:rPr>
                <w:color w:val="ED7D31" w:themeColor="accent2"/>
                <w:sz w:val="16"/>
                <w:szCs w:val="16"/>
              </w:rPr>
              <w:t>(from Exe</w:t>
            </w:r>
            <w:r>
              <w:rPr>
                <w:color w:val="ED7D31" w:themeColor="accent2"/>
                <w:sz w:val="16"/>
                <w:szCs w:val="16"/>
              </w:rPr>
              <w:t>)</w:t>
            </w:r>
          </w:p>
        </w:tc>
        <w:tc>
          <w:tcPr>
            <w:tcW w:w="106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4358EB4D" w14:textId="713655C3" w:rsidR="007375C9" w:rsidRPr="00D061DE" w:rsidRDefault="0042374D" w:rsidP="00D7226C">
            <w:pPr>
              <w:rPr>
                <w:color w:val="ED7D31" w:themeColor="accent2"/>
              </w:rPr>
            </w:pPr>
            <w:r>
              <w:rPr>
                <w:color w:val="ED7D31" w:themeColor="accent2"/>
              </w:rPr>
              <w:t>…</w:t>
            </w:r>
          </w:p>
        </w:tc>
      </w:tr>
      <w:tr w:rsidR="007375C9" w14:paraId="4FFB5A8C" w14:textId="055E7766" w:rsidTr="007375C9">
        <w:trPr>
          <w:trHeight w:val="273"/>
        </w:trPr>
        <w:tc>
          <w:tcPr>
            <w:tcW w:w="1068" w:type="dxa"/>
            <w:tcBorders>
              <w:top w:val="single" w:sz="4" w:space="0" w:color="ED7D31" w:themeColor="accent2"/>
              <w:left w:val="single" w:sz="4" w:space="0" w:color="ED7D31" w:themeColor="accent2"/>
              <w:right w:val="single" w:sz="4" w:space="0" w:color="ED7D31" w:themeColor="accent2"/>
            </w:tcBorders>
          </w:tcPr>
          <w:p w14:paraId="3C8FA977" w14:textId="0A549621" w:rsidR="007375C9" w:rsidRDefault="007375C9" w:rsidP="00B52BF7">
            <w:r>
              <w:t>Add</w:t>
            </w:r>
          </w:p>
        </w:tc>
        <w:tc>
          <w:tcPr>
            <w:tcW w:w="1177" w:type="dxa"/>
            <w:tcBorders>
              <w:top w:val="single" w:sz="4" w:space="0" w:color="ED7D31" w:themeColor="accent2"/>
              <w:left w:val="single" w:sz="4" w:space="0" w:color="ED7D31" w:themeColor="accent2"/>
              <w:right w:val="single" w:sz="4" w:space="0" w:color="ED7D31" w:themeColor="accent2"/>
            </w:tcBorders>
          </w:tcPr>
          <w:p w14:paraId="6E651797" w14:textId="6989FFD5" w:rsidR="007375C9" w:rsidRDefault="007375C9" w:rsidP="00B52BF7">
            <w:r>
              <w:t>p2</w:t>
            </w:r>
          </w:p>
        </w:tc>
        <w:tc>
          <w:tcPr>
            <w:tcW w:w="1080" w:type="dxa"/>
            <w:tcBorders>
              <w:top w:val="single" w:sz="4" w:space="0" w:color="ED7D31" w:themeColor="accent2"/>
              <w:left w:val="single" w:sz="4" w:space="0" w:color="ED7D31" w:themeColor="accent2"/>
            </w:tcBorders>
          </w:tcPr>
          <w:p w14:paraId="3746E222" w14:textId="6991A93E" w:rsidR="007375C9" w:rsidRDefault="007375C9" w:rsidP="00B52BF7">
            <w:r>
              <w:t>p2</w:t>
            </w:r>
          </w:p>
        </w:tc>
        <w:tc>
          <w:tcPr>
            <w:tcW w:w="1080" w:type="dxa"/>
            <w:tcBorders>
              <w:top w:val="single" w:sz="4" w:space="0" w:color="ED7D31" w:themeColor="accent2"/>
              <w:right w:val="single" w:sz="4" w:space="0" w:color="ED7D31" w:themeColor="accent2"/>
            </w:tcBorders>
          </w:tcPr>
          <w:p w14:paraId="355E09F2" w14:textId="53D0438F" w:rsidR="007375C9" w:rsidRPr="004253DF" w:rsidRDefault="007375C9" w:rsidP="00B52BF7">
            <w:pPr>
              <w:rPr>
                <w:highlight w:val="magenta"/>
              </w:rPr>
            </w:pPr>
            <w:r w:rsidRPr="004253DF">
              <w:rPr>
                <w:highlight w:val="magenta"/>
              </w:rPr>
              <w:t>D1</w:t>
            </w:r>
            <w:r>
              <w:rPr>
                <w:highlight w:val="magenta"/>
              </w:rPr>
              <w:t xml:space="preserve"> </w:t>
            </w:r>
          </w:p>
        </w:tc>
        <w:tc>
          <w:tcPr>
            <w:tcW w:w="987" w:type="dxa"/>
            <w:tcBorders>
              <w:top w:val="single" w:sz="4" w:space="0" w:color="ED7D31" w:themeColor="accent2"/>
              <w:left w:val="single" w:sz="4" w:space="0" w:color="ED7D31" w:themeColor="accent2"/>
              <w:right w:val="single" w:sz="4" w:space="0" w:color="ED7D31" w:themeColor="accent2"/>
            </w:tcBorders>
          </w:tcPr>
          <w:p w14:paraId="73B04959" w14:textId="7A1A7233" w:rsidR="007375C9" w:rsidRDefault="007375C9" w:rsidP="00B52BF7"/>
        </w:tc>
        <w:tc>
          <w:tcPr>
            <w:tcW w:w="1069" w:type="dxa"/>
            <w:tcBorders>
              <w:top w:val="single" w:sz="4" w:space="0" w:color="ED7D31" w:themeColor="accent2"/>
              <w:left w:val="single" w:sz="4" w:space="0" w:color="ED7D31" w:themeColor="accent2"/>
              <w:right w:val="single" w:sz="4" w:space="0" w:color="ED7D31" w:themeColor="accent2"/>
            </w:tcBorders>
          </w:tcPr>
          <w:p w14:paraId="1417318A" w14:textId="12F786AE" w:rsidR="007375C9" w:rsidRDefault="007375C9" w:rsidP="00B52BF7"/>
        </w:tc>
      </w:tr>
      <w:tr w:rsidR="007375C9" w14:paraId="4203A038" w14:textId="7B428108" w:rsidTr="007375C9">
        <w:trPr>
          <w:trHeight w:val="284"/>
        </w:trPr>
        <w:tc>
          <w:tcPr>
            <w:tcW w:w="1068" w:type="dxa"/>
            <w:tcBorders>
              <w:left w:val="single" w:sz="4" w:space="0" w:color="ED7D31" w:themeColor="accent2"/>
              <w:right w:val="single" w:sz="4" w:space="0" w:color="ED7D31" w:themeColor="accent2"/>
            </w:tcBorders>
          </w:tcPr>
          <w:p w14:paraId="78CD9C80" w14:textId="4061EA03" w:rsidR="007375C9" w:rsidRDefault="007375C9" w:rsidP="00B52BF7">
            <w:r>
              <w:t>Sub</w:t>
            </w:r>
          </w:p>
        </w:tc>
        <w:tc>
          <w:tcPr>
            <w:tcW w:w="1177" w:type="dxa"/>
            <w:tcBorders>
              <w:left w:val="single" w:sz="4" w:space="0" w:color="ED7D31" w:themeColor="accent2"/>
              <w:right w:val="single" w:sz="4" w:space="0" w:color="ED7D31" w:themeColor="accent2"/>
            </w:tcBorders>
          </w:tcPr>
          <w:p w14:paraId="02F9CD12" w14:textId="1D6A496E" w:rsidR="007375C9" w:rsidRPr="00A5396A" w:rsidRDefault="007375C9" w:rsidP="00B52BF7">
            <w:pPr>
              <w:rPr>
                <w:highlight w:val="magenta"/>
              </w:rPr>
            </w:pPr>
            <w:r w:rsidRPr="00A5396A">
              <w:rPr>
                <w:highlight w:val="magenta"/>
              </w:rPr>
              <w:t>val1</w:t>
            </w:r>
          </w:p>
        </w:tc>
        <w:tc>
          <w:tcPr>
            <w:tcW w:w="1080" w:type="dxa"/>
            <w:tcBorders>
              <w:left w:val="single" w:sz="4" w:space="0" w:color="ED7D31" w:themeColor="accent2"/>
            </w:tcBorders>
          </w:tcPr>
          <w:p w14:paraId="443CD4AD" w14:textId="459F8166" w:rsidR="007375C9" w:rsidRDefault="007375C9" w:rsidP="00B52BF7">
            <w:r>
              <w:t>p5</w:t>
            </w:r>
          </w:p>
        </w:tc>
        <w:tc>
          <w:tcPr>
            <w:tcW w:w="1080" w:type="dxa"/>
            <w:tcBorders>
              <w:right w:val="single" w:sz="4" w:space="0" w:color="ED7D31" w:themeColor="accent2"/>
            </w:tcBorders>
          </w:tcPr>
          <w:p w14:paraId="6CB7BFF9" w14:textId="46FDC03A" w:rsidR="007375C9" w:rsidRPr="000702A2" w:rsidRDefault="007375C9" w:rsidP="00B52BF7">
            <w:pPr>
              <w:rPr>
                <w:highlight w:val="cyan"/>
              </w:rPr>
            </w:pPr>
          </w:p>
        </w:tc>
        <w:tc>
          <w:tcPr>
            <w:tcW w:w="987" w:type="dxa"/>
            <w:tcBorders>
              <w:left w:val="single" w:sz="4" w:space="0" w:color="ED7D31" w:themeColor="accent2"/>
              <w:right w:val="single" w:sz="4" w:space="0" w:color="ED7D31" w:themeColor="accent2"/>
            </w:tcBorders>
          </w:tcPr>
          <w:p w14:paraId="604C9D1B" w14:textId="77777777" w:rsidR="007375C9" w:rsidRDefault="007375C9" w:rsidP="00B52BF7"/>
        </w:tc>
        <w:tc>
          <w:tcPr>
            <w:tcW w:w="1069" w:type="dxa"/>
            <w:tcBorders>
              <w:left w:val="single" w:sz="4" w:space="0" w:color="ED7D31" w:themeColor="accent2"/>
              <w:right w:val="single" w:sz="4" w:space="0" w:color="ED7D31" w:themeColor="accent2"/>
            </w:tcBorders>
          </w:tcPr>
          <w:p w14:paraId="415D0F36" w14:textId="572317F4" w:rsidR="007375C9" w:rsidRDefault="007375C9" w:rsidP="00B52BF7"/>
        </w:tc>
      </w:tr>
      <w:tr w:rsidR="007375C9" w14:paraId="4B9A0400" w14:textId="2F5B139B" w:rsidTr="007375C9">
        <w:trPr>
          <w:trHeight w:val="273"/>
        </w:trPr>
        <w:tc>
          <w:tcPr>
            <w:tcW w:w="1068" w:type="dxa"/>
            <w:tcBorders>
              <w:left w:val="single" w:sz="4" w:space="0" w:color="ED7D31" w:themeColor="accent2"/>
              <w:bottom w:val="single" w:sz="4" w:space="0" w:color="ED7D31" w:themeColor="accent2"/>
              <w:right w:val="single" w:sz="4" w:space="0" w:color="ED7D31" w:themeColor="accent2"/>
            </w:tcBorders>
          </w:tcPr>
          <w:p w14:paraId="4466555F" w14:textId="1B3BA23F" w:rsidR="007375C9" w:rsidRDefault="007375C9" w:rsidP="00B52BF7">
            <w:r>
              <w:t>And</w:t>
            </w:r>
          </w:p>
        </w:tc>
        <w:tc>
          <w:tcPr>
            <w:tcW w:w="1177" w:type="dxa"/>
            <w:tcBorders>
              <w:left w:val="single" w:sz="4" w:space="0" w:color="ED7D31" w:themeColor="accent2"/>
              <w:bottom w:val="single" w:sz="4" w:space="0" w:color="ED7D31" w:themeColor="accent2"/>
              <w:right w:val="single" w:sz="4" w:space="0" w:color="ED7D31" w:themeColor="accent2"/>
            </w:tcBorders>
          </w:tcPr>
          <w:p w14:paraId="24E602E4" w14:textId="418CE00F" w:rsidR="007375C9" w:rsidRPr="00A5396A" w:rsidRDefault="007375C9" w:rsidP="00B52BF7">
            <w:pPr>
              <w:rPr>
                <w:highlight w:val="magenta"/>
              </w:rPr>
            </w:pPr>
            <w:r w:rsidRPr="00A5396A">
              <w:rPr>
                <w:highlight w:val="magenta"/>
              </w:rPr>
              <w:t>val1</w:t>
            </w:r>
          </w:p>
        </w:tc>
        <w:tc>
          <w:tcPr>
            <w:tcW w:w="1080" w:type="dxa"/>
            <w:tcBorders>
              <w:left w:val="single" w:sz="4" w:space="0" w:color="ED7D31" w:themeColor="accent2"/>
              <w:bottom w:val="single" w:sz="4" w:space="0" w:color="ED7D31" w:themeColor="accent2"/>
            </w:tcBorders>
          </w:tcPr>
          <w:p w14:paraId="2709B574" w14:textId="4AC4DEB2" w:rsidR="007375C9" w:rsidRDefault="007375C9" w:rsidP="00B52BF7">
            <w:r>
              <w:t>p8</w:t>
            </w:r>
          </w:p>
        </w:tc>
        <w:tc>
          <w:tcPr>
            <w:tcW w:w="1080" w:type="dxa"/>
            <w:tcBorders>
              <w:bottom w:val="single" w:sz="4" w:space="0" w:color="ED7D31" w:themeColor="accent2"/>
              <w:right w:val="single" w:sz="4" w:space="0" w:color="ED7D31" w:themeColor="accent2"/>
            </w:tcBorders>
          </w:tcPr>
          <w:p w14:paraId="3A82E7B3" w14:textId="22AF49DF" w:rsidR="007375C9" w:rsidRPr="000702A2" w:rsidRDefault="0042374D" w:rsidP="00B52BF7">
            <w:pPr>
              <w:rPr>
                <w:highlight w:val="cyan"/>
              </w:rPr>
            </w:pPr>
            <w:r>
              <w:rPr>
                <w:noProof/>
              </w:rPr>
              <mc:AlternateContent>
                <mc:Choice Requires="wpg">
                  <w:drawing>
                    <wp:anchor distT="0" distB="0" distL="114300" distR="114300" simplePos="0" relativeHeight="251795456" behindDoc="0" locked="0" layoutInCell="1" allowOverlap="1" wp14:anchorId="1F3EBAD9" wp14:editId="7E65DFCD">
                      <wp:simplePos x="0" y="0"/>
                      <wp:positionH relativeFrom="column">
                        <wp:posOffset>76835</wp:posOffset>
                      </wp:positionH>
                      <wp:positionV relativeFrom="paragraph">
                        <wp:posOffset>155880</wp:posOffset>
                      </wp:positionV>
                      <wp:extent cx="937260" cy="481330"/>
                      <wp:effectExtent l="0" t="0" r="15240" b="13970"/>
                      <wp:wrapNone/>
                      <wp:docPr id="220" name="Group 220"/>
                      <wp:cNvGraphicFramePr/>
                      <a:graphic xmlns:a="http://schemas.openxmlformats.org/drawingml/2006/main">
                        <a:graphicData uri="http://schemas.microsoft.com/office/word/2010/wordprocessingGroup">
                          <wpg:wgp>
                            <wpg:cNvGrpSpPr/>
                            <wpg:grpSpPr>
                              <a:xfrm>
                                <a:off x="0" y="0"/>
                                <a:ext cx="937260" cy="481330"/>
                                <a:chOff x="0" y="0"/>
                                <a:chExt cx="937260" cy="481667"/>
                              </a:xfrm>
                            </wpg:grpSpPr>
                            <wps:wsp>
                              <wps:cNvPr id="121" name="Rectangle: Rounded Corners 121"/>
                              <wps:cNvSpPr/>
                              <wps:spPr>
                                <a:xfrm>
                                  <a:off x="0" y="179407"/>
                                  <a:ext cx="937260" cy="30226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8E3B382" w14:textId="77777777" w:rsidR="00303F8F" w:rsidRPr="0002589E" w:rsidRDefault="00303F8F" w:rsidP="006E44B7">
                                    <w:pPr>
                                      <w:jc w:val="center"/>
                                      <w:rPr>
                                        <w:b/>
                                        <w:bCs/>
                                      </w:rPr>
                                    </w:pPr>
                                    <w:r w:rsidRPr="0002589E">
                                      <w:rPr>
                                        <w:b/>
                                        <w:bCs/>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a:off x="533400" y="0"/>
                                  <a:ext cx="0" cy="1967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3EBAD9" id="Group 220" o:spid="_x0000_s1137" style="position:absolute;margin-left:6.05pt;margin-top:12.25pt;width:73.8pt;height:37.9pt;z-index:251795456" coordsize="9372,4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">
                      <v:roundrect id="Rectangle: Rounded Corners 121" o:spid="_x0000_s1138" style="position:absolute;top:1794;width:9372;height:3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" fillcolor="white [3201]" strokecolor="black [3213]" strokeweight="1pt">
                        <v:stroke joinstyle="miter"/>
                        <v:textbox>
                          <w:txbxContent>
                            <w:p w14:paraId="58E3B382" w14:textId="77777777" w:rsidR="00303F8F" w:rsidRPr="0002589E" w:rsidRDefault="00303F8F" w:rsidP="006E44B7">
                              <w:pPr>
                                <w:jc w:val="center"/>
                                <w:rPr>
                                  <w:b/>
                                  <w:bCs/>
                                </w:rPr>
                              </w:pPr>
                              <w:r w:rsidRPr="0002589E">
                                <w:rPr>
                                  <w:b/>
                                  <w:bCs/>
                                </w:rPr>
                                <w:t>Comparator</w:t>
                              </w:r>
                            </w:p>
                          </w:txbxContent>
                        </v:textbox>
                      </v:roundrect>
                      <v:shape id="Straight Arrow Connector 214" o:spid="_x0000_s1139" type="#_x0000_t32" style="position:absolute;left:5334;width:0;height:1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" strokecolor="black [3213]" strokeweight=".5pt">
                        <v:stroke endarrow="block" joinstyle="miter"/>
                      </v:shape>
                    </v:group>
                  </w:pict>
                </mc:Fallback>
              </mc:AlternateContent>
            </w:r>
          </w:p>
        </w:tc>
        <w:tc>
          <w:tcPr>
            <w:tcW w:w="987" w:type="dxa"/>
            <w:tcBorders>
              <w:left w:val="single" w:sz="4" w:space="0" w:color="ED7D31" w:themeColor="accent2"/>
              <w:bottom w:val="single" w:sz="4" w:space="0" w:color="ED7D31" w:themeColor="accent2"/>
              <w:right w:val="single" w:sz="4" w:space="0" w:color="ED7D31" w:themeColor="accent2"/>
            </w:tcBorders>
          </w:tcPr>
          <w:p w14:paraId="4AFF9F95" w14:textId="514B14D4" w:rsidR="007375C9" w:rsidRDefault="007375C9" w:rsidP="00B52BF7"/>
        </w:tc>
        <w:tc>
          <w:tcPr>
            <w:tcW w:w="1069" w:type="dxa"/>
            <w:tcBorders>
              <w:left w:val="single" w:sz="4" w:space="0" w:color="ED7D31" w:themeColor="accent2"/>
              <w:bottom w:val="single" w:sz="4" w:space="0" w:color="ED7D31" w:themeColor="accent2"/>
              <w:right w:val="single" w:sz="4" w:space="0" w:color="ED7D31" w:themeColor="accent2"/>
            </w:tcBorders>
          </w:tcPr>
          <w:p w14:paraId="540BF155" w14:textId="355B47B2" w:rsidR="007375C9" w:rsidRDefault="0042374D" w:rsidP="00B52BF7">
            <w:r>
              <w:rPr>
                <w:noProof/>
              </w:rPr>
              <mc:AlternateContent>
                <mc:Choice Requires="wpg">
                  <w:drawing>
                    <wp:anchor distT="0" distB="0" distL="114300" distR="114300" simplePos="0" relativeHeight="251798528" behindDoc="0" locked="0" layoutInCell="1" allowOverlap="1" wp14:anchorId="7B55CCB9" wp14:editId="7215566C">
                      <wp:simplePos x="0" y="0"/>
                      <wp:positionH relativeFrom="column">
                        <wp:posOffset>587147</wp:posOffset>
                      </wp:positionH>
                      <wp:positionV relativeFrom="paragraph">
                        <wp:posOffset>-740740</wp:posOffset>
                      </wp:positionV>
                      <wp:extent cx="1117702" cy="955949"/>
                      <wp:effectExtent l="38100" t="0" r="25400" b="15875"/>
                      <wp:wrapNone/>
                      <wp:docPr id="306" name="Group 306"/>
                      <wp:cNvGraphicFramePr/>
                      <a:graphic xmlns:a="http://schemas.openxmlformats.org/drawingml/2006/main">
                        <a:graphicData uri="http://schemas.microsoft.com/office/word/2010/wordprocessingGroup">
                          <wpg:wgp>
                            <wpg:cNvGrpSpPr/>
                            <wpg:grpSpPr>
                              <a:xfrm>
                                <a:off x="0" y="0"/>
                                <a:ext cx="1117702" cy="955949"/>
                                <a:chOff x="0" y="0"/>
                                <a:chExt cx="1018577" cy="955949"/>
                              </a:xfrm>
                            </wpg:grpSpPr>
                            <wps:wsp>
                              <wps:cNvPr id="197" name="Rectangle: Rounded Corners 197"/>
                              <wps:cNvSpPr/>
                              <wps:spPr>
                                <a:xfrm>
                                  <a:off x="261823" y="0"/>
                                  <a:ext cx="756754" cy="9559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4927E0" w14:textId="22C356F1" w:rsidR="00303F8F" w:rsidRPr="006D63CC" w:rsidRDefault="00303F8F" w:rsidP="001F0846">
                                    <w:pPr>
                                      <w:jc w:val="center"/>
                                      <w:rPr>
                                        <w:b/>
                                        <w:bCs/>
                                      </w:rPr>
                                    </w:pPr>
                                    <w:r w:rsidRPr="006D63CC">
                                      <w:rPr>
                                        <w:b/>
                                        <w:bCs/>
                                      </w:rPr>
                                      <w:t>RAT</w:t>
                                    </w:r>
                                  </w:p>
                                  <w:p w14:paraId="13D4F1C1" w14:textId="23C709B3" w:rsidR="00303F8F" w:rsidRDefault="00303F8F" w:rsidP="004C25A5">
                                    <w:pPr>
                                      <w:jc w:val="center"/>
                                      <w:rPr>
                                        <w:sz w:val="16"/>
                                        <w:szCs w:val="16"/>
                                        <w:u w:val="single"/>
                                      </w:rPr>
                                    </w:pPr>
                                    <w:r w:rsidRPr="004C25A5">
                                      <w:rPr>
                                        <w:sz w:val="16"/>
                                        <w:szCs w:val="16"/>
                                        <w:u w:val="single"/>
                                      </w:rPr>
                                      <w:t>R1&lt;-&gt;</w:t>
                                    </w:r>
                                    <w:r>
                                      <w:rPr>
                                        <w:sz w:val="16"/>
                                        <w:szCs w:val="16"/>
                                        <w:u w:val="single"/>
                                      </w:rPr>
                                      <w:t xml:space="preserve"> </w:t>
                                    </w:r>
                                    <w:r>
                                      <w:rPr>
                                        <w:sz w:val="16"/>
                                        <w:szCs w:val="16"/>
                                        <w:highlight w:val="magenta"/>
                                        <w:u w:val="single"/>
                                      </w:rPr>
                                      <w:t>val</w:t>
                                    </w:r>
                                    <w:r w:rsidRPr="003A150B">
                                      <w:rPr>
                                        <w:sz w:val="16"/>
                                        <w:szCs w:val="16"/>
                                        <w:highlight w:val="magenta"/>
                                        <w:u w:val="single"/>
                                      </w:rPr>
                                      <w:t>1</w:t>
                                    </w:r>
                                    <w:r>
                                      <w:rPr>
                                        <w:sz w:val="16"/>
                                        <w:szCs w:val="16"/>
                                        <w:u w:val="single"/>
                                      </w:rPr>
                                      <w:t xml:space="preserve"> / </w:t>
                                    </w:r>
                                    <w:proofErr w:type="spellStart"/>
                                    <w:proofErr w:type="gramStart"/>
                                    <w:r>
                                      <w:rPr>
                                        <w:sz w:val="16"/>
                                        <w:szCs w:val="16"/>
                                        <w:u w:val="single"/>
                                      </w:rPr>
                                      <w:t>rob.predVal</w:t>
                                    </w:r>
                                    <w:proofErr w:type="spellEnd"/>
                                    <w:proofErr w:type="gramEnd"/>
                                    <w:r>
                                      <w:rPr>
                                        <w:sz w:val="16"/>
                                        <w:szCs w:val="16"/>
                                        <w:u w:val="single"/>
                                      </w:rPr>
                                      <w:t xml:space="preserve"> </w:t>
                                    </w:r>
                                    <w:proofErr w:type="spellStart"/>
                                    <w:r>
                                      <w:rPr>
                                        <w:sz w:val="16"/>
                                        <w:szCs w:val="16"/>
                                        <w:u w:val="single"/>
                                      </w:rPr>
                                      <w:t>ptr</w:t>
                                    </w:r>
                                    <w:proofErr w:type="spellEnd"/>
                                    <w:r>
                                      <w:rPr>
                                        <w:sz w:val="16"/>
                                        <w:szCs w:val="16"/>
                                        <w:u w:val="single"/>
                                      </w:rPr>
                                      <w:t xml:space="preserve"> ______________</w:t>
                                    </w:r>
                                  </w:p>
                                  <w:p w14:paraId="262D8283" w14:textId="77777777" w:rsidR="00303F8F" w:rsidRPr="004C25A5" w:rsidRDefault="00303F8F" w:rsidP="001F0846">
                                    <w:pPr>
                                      <w:jc w:val="center"/>
                                      <w:rPr>
                                        <w:sz w:val="16"/>
                                        <w:szCs w:val="16"/>
                                        <w:u w:val="single"/>
                                      </w:rPr>
                                    </w:pPr>
                                  </w:p>
                                  <w:p w14:paraId="4B56D981" w14:textId="77777777" w:rsidR="00303F8F" w:rsidRDefault="00303F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a:stCxn id="197" idx="1"/>
                              </wps:cNvCnPr>
                              <wps:spPr>
                                <a:xfrm flipH="1">
                                  <a:off x="0" y="477838"/>
                                  <a:ext cx="261823" cy="234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B55CCB9" id="Group 306" o:spid="_x0000_s1140" style="position:absolute;margin-left:46.25pt;margin-top:-58.35pt;width:88pt;height:75.25pt;z-index:251798528;mso-width-relative:margin" coordsize="10185,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">
                      <v:roundrect id="Rectangle: Rounded Corners 197" o:spid="_x0000_s1141" style="position:absolute;left:2618;width:7567;height:95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" fillcolor="white [3201]" strokecolor="black [3213]" strokeweight="1pt">
                        <v:stroke joinstyle="miter"/>
                        <v:textbox>
                          <w:txbxContent>
                            <w:p w14:paraId="114927E0" w14:textId="22C356F1" w:rsidR="00303F8F" w:rsidRPr="006D63CC" w:rsidRDefault="00303F8F" w:rsidP="001F0846">
                              <w:pPr>
                                <w:jc w:val="center"/>
                                <w:rPr>
                                  <w:b/>
                                  <w:bCs/>
                                </w:rPr>
                              </w:pPr>
                              <w:r w:rsidRPr="006D63CC">
                                <w:rPr>
                                  <w:b/>
                                  <w:bCs/>
                                </w:rPr>
                                <w:t>RAT</w:t>
                              </w:r>
                            </w:p>
                            <w:p w14:paraId="13D4F1C1" w14:textId="23C709B3" w:rsidR="00303F8F" w:rsidRDefault="00303F8F" w:rsidP="004C25A5">
                              <w:pPr>
                                <w:jc w:val="center"/>
                                <w:rPr>
                                  <w:sz w:val="16"/>
                                  <w:szCs w:val="16"/>
                                  <w:u w:val="single"/>
                                </w:rPr>
                              </w:pPr>
                              <w:r w:rsidRPr="004C25A5">
                                <w:rPr>
                                  <w:sz w:val="16"/>
                                  <w:szCs w:val="16"/>
                                  <w:u w:val="single"/>
                                </w:rPr>
                                <w:t>R1&lt;-&gt;</w:t>
                              </w:r>
                              <w:r>
                                <w:rPr>
                                  <w:sz w:val="16"/>
                                  <w:szCs w:val="16"/>
                                  <w:u w:val="single"/>
                                </w:rPr>
                                <w:t xml:space="preserve"> </w:t>
                              </w:r>
                              <w:r>
                                <w:rPr>
                                  <w:sz w:val="16"/>
                                  <w:szCs w:val="16"/>
                                  <w:highlight w:val="magenta"/>
                                  <w:u w:val="single"/>
                                </w:rPr>
                                <w:t>val</w:t>
                              </w:r>
                              <w:r w:rsidRPr="003A150B">
                                <w:rPr>
                                  <w:sz w:val="16"/>
                                  <w:szCs w:val="16"/>
                                  <w:highlight w:val="magenta"/>
                                  <w:u w:val="single"/>
                                </w:rPr>
                                <w:t>1</w:t>
                              </w:r>
                              <w:r>
                                <w:rPr>
                                  <w:sz w:val="16"/>
                                  <w:szCs w:val="16"/>
                                  <w:u w:val="single"/>
                                </w:rPr>
                                <w:t xml:space="preserve"> / </w:t>
                              </w:r>
                              <w:proofErr w:type="spellStart"/>
                              <w:proofErr w:type="gramStart"/>
                              <w:r>
                                <w:rPr>
                                  <w:sz w:val="16"/>
                                  <w:szCs w:val="16"/>
                                  <w:u w:val="single"/>
                                </w:rPr>
                                <w:t>rob.predVal</w:t>
                              </w:r>
                              <w:proofErr w:type="spellEnd"/>
                              <w:proofErr w:type="gramEnd"/>
                              <w:r>
                                <w:rPr>
                                  <w:sz w:val="16"/>
                                  <w:szCs w:val="16"/>
                                  <w:u w:val="single"/>
                                </w:rPr>
                                <w:t xml:space="preserve"> </w:t>
                              </w:r>
                              <w:proofErr w:type="spellStart"/>
                              <w:r>
                                <w:rPr>
                                  <w:sz w:val="16"/>
                                  <w:szCs w:val="16"/>
                                  <w:u w:val="single"/>
                                </w:rPr>
                                <w:t>ptr</w:t>
                              </w:r>
                              <w:proofErr w:type="spellEnd"/>
                              <w:r>
                                <w:rPr>
                                  <w:sz w:val="16"/>
                                  <w:szCs w:val="16"/>
                                  <w:u w:val="single"/>
                                </w:rPr>
                                <w:t xml:space="preserve"> ______________</w:t>
                              </w:r>
                            </w:p>
                            <w:p w14:paraId="262D8283" w14:textId="77777777" w:rsidR="00303F8F" w:rsidRPr="004C25A5" w:rsidRDefault="00303F8F" w:rsidP="001F0846">
                              <w:pPr>
                                <w:jc w:val="center"/>
                                <w:rPr>
                                  <w:sz w:val="16"/>
                                  <w:szCs w:val="16"/>
                                  <w:u w:val="single"/>
                                </w:rPr>
                              </w:pPr>
                            </w:p>
                            <w:p w14:paraId="4B56D981" w14:textId="77777777" w:rsidR="00303F8F" w:rsidRDefault="00303F8F"/>
                          </w:txbxContent>
                        </v:textbox>
                      </v:roundrect>
                      <v:shape id="Straight Arrow Connector 223" o:spid="_x0000_s1142" type="#_x0000_t32" style="position:absolute;top:4778;width:2618;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" strokecolor="black [3213]" strokeweight=".5pt">
                        <v:stroke endarrow="block" joinstyle="miter"/>
                      </v:shape>
                    </v:group>
                  </w:pict>
                </mc:Fallback>
              </mc:AlternateContent>
            </w:r>
          </w:p>
        </w:tc>
      </w:tr>
    </w:tbl>
    <w:p w14:paraId="19E68E89" w14:textId="70F92FE5" w:rsidR="00361E6D" w:rsidRDefault="00361E6D" w:rsidP="00516F1C">
      <w:pPr>
        <w:bidi/>
        <w:rPr>
          <w:rtl/>
        </w:rPr>
      </w:pPr>
    </w:p>
    <w:p w14:paraId="492EFA8C" w14:textId="2A4E9DC9" w:rsidR="00361E6D" w:rsidRDefault="00361E6D" w:rsidP="00361E6D"/>
    <w:p w14:paraId="2507E217" w14:textId="4183AA7A" w:rsidR="00361E6D" w:rsidRDefault="00847AB3" w:rsidP="00361E6D">
      <w:r>
        <w:t xml:space="preserve">Life of a BB with VP and </w:t>
      </w:r>
      <w:proofErr w:type="spellStart"/>
      <w:r>
        <w:t>uOp</w:t>
      </w:r>
      <w:proofErr w:type="spellEnd"/>
      <w:r>
        <w:t xml:space="preserve"> Cache:</w:t>
      </w:r>
    </w:p>
    <w:p w14:paraId="101D3B3B" w14:textId="2372FAA3" w:rsidR="00AD3A6C" w:rsidRDefault="00361E6D" w:rsidP="00AD3A6C">
      <w:pPr>
        <w:pStyle w:val="ListParagraph"/>
        <w:numPr>
          <w:ilvl w:val="0"/>
          <w:numId w:val="27"/>
        </w:numPr>
      </w:pPr>
      <w:proofErr w:type="spellStart"/>
      <w:r>
        <w:t>uOp</w:t>
      </w:r>
      <w:proofErr w:type="spellEnd"/>
      <w:r>
        <w:t xml:space="preserve"> Cache </w:t>
      </w:r>
      <w:r w:rsidR="001B4148">
        <w:t>has a BB</w:t>
      </w:r>
      <w:r w:rsidR="00B940B1">
        <w:t>.</w:t>
      </w:r>
      <w:r w:rsidR="00A25054">
        <w:t xml:space="preserve"> </w:t>
      </w:r>
      <w:r w:rsidR="00AA7A50">
        <w:t>Registers that we want to predict</w:t>
      </w:r>
      <w:r w:rsidR="00684F71">
        <w:t xml:space="preserve"> </w:t>
      </w:r>
      <w:r w:rsidR="00304826">
        <w:t>(</w:t>
      </w:r>
      <w:r w:rsidR="00AA7A50">
        <w:t xml:space="preserve">in a value-generating </w:t>
      </w:r>
      <w:r w:rsidR="00793610">
        <w:t>instruction</w:t>
      </w:r>
      <w:r w:rsidR="00B62EF6">
        <w:t>)</w:t>
      </w:r>
      <w:r w:rsidR="00304826">
        <w:t>,</w:t>
      </w:r>
      <w:r w:rsidR="00A25054">
        <w:t xml:space="preserve"> will </w:t>
      </w:r>
      <w:r w:rsidR="00725A09">
        <w:t>have a special “speculative” bit (symbol * in figure above).</w:t>
      </w:r>
    </w:p>
    <w:p w14:paraId="4C760466" w14:textId="2F94C19B" w:rsidR="00AD3A6C" w:rsidRDefault="00AD3A6C" w:rsidP="00AD3A6C">
      <w:pPr>
        <w:pStyle w:val="ListParagraph"/>
        <w:numPr>
          <w:ilvl w:val="0"/>
          <w:numId w:val="27"/>
        </w:numPr>
      </w:pPr>
      <w:r>
        <w:t xml:space="preserve">Register renaming (connecting </w:t>
      </w:r>
      <w:r w:rsidR="00DC7D36">
        <w:t>r2</w:t>
      </w:r>
      <w:r>
        <w:t xml:space="preserve"> with p</w:t>
      </w:r>
      <w:r w:rsidR="00DC7D36">
        <w:t>2</w:t>
      </w:r>
      <w:r>
        <w:t>)</w:t>
      </w:r>
      <w:r w:rsidR="00DC7D36">
        <w:t xml:space="preserve"> and Value renaming (Connecting r1 with d1 if predicted value existed with confidence in the VP)</w:t>
      </w:r>
      <w:r>
        <w:t>.</w:t>
      </w:r>
    </w:p>
    <w:p w14:paraId="732E7E29" w14:textId="67C36B14" w:rsidR="00AD3A6C" w:rsidRPr="00516F1C" w:rsidRDefault="00B128B7" w:rsidP="00516F1C">
      <w:pPr>
        <w:pStyle w:val="ListParagraph"/>
        <w:numPr>
          <w:ilvl w:val="0"/>
          <w:numId w:val="27"/>
        </w:numPr>
        <w:rPr>
          <w:color w:val="4472C4" w:themeColor="accent1"/>
        </w:rPr>
      </w:pPr>
      <w:r>
        <w:t xml:space="preserve">The </w:t>
      </w:r>
      <w:r w:rsidR="00793610">
        <w:t xml:space="preserve">fetched </w:t>
      </w:r>
      <w:r w:rsidR="00A91A75">
        <w:t xml:space="preserve">BB from </w:t>
      </w:r>
      <w:proofErr w:type="spellStart"/>
      <w:r w:rsidR="00A91A75">
        <w:t>uOp</w:t>
      </w:r>
      <w:proofErr w:type="spellEnd"/>
      <w:r w:rsidR="00A91A75">
        <w:t xml:space="preserve"> Cache </w:t>
      </w:r>
      <w:r w:rsidR="00793610">
        <w:t xml:space="preserve">is allocated into the </w:t>
      </w:r>
      <w:proofErr w:type="spellStart"/>
      <w:r w:rsidR="00793610">
        <w:t>RoB</w:t>
      </w:r>
      <w:proofErr w:type="spellEnd"/>
      <w:r w:rsidR="00793610">
        <w:t xml:space="preserve"> with</w:t>
      </w:r>
      <w:r w:rsidR="00A91A75">
        <w:t xml:space="preserve"> </w:t>
      </w:r>
      <w:r w:rsidR="00793610">
        <w:t xml:space="preserve">the corresponding </w:t>
      </w:r>
      <w:r w:rsidR="00A91A75">
        <w:t xml:space="preserve">predicted values from </w:t>
      </w:r>
      <w:r w:rsidR="00F45F6F">
        <w:t>dictionary</w:t>
      </w:r>
      <w:r w:rsidR="00CD0538">
        <w:t>/RAT</w:t>
      </w:r>
      <w:r w:rsidR="00F45F6F">
        <w:t xml:space="preserve"> </w:t>
      </w:r>
      <w:r w:rsidR="00A25054">
        <w:t>(</w:t>
      </w:r>
      <w:commentRangeStart w:id="39"/>
      <w:r w:rsidR="00A25054">
        <w:t xml:space="preserve">to find the predicted values for the registers in the </w:t>
      </w:r>
      <w:proofErr w:type="spellStart"/>
      <w:r w:rsidR="00A25054">
        <w:t>uOps</w:t>
      </w:r>
      <w:proofErr w:type="spellEnd"/>
      <w:r w:rsidR="00A25054">
        <w:t xml:space="preserve"> in </w:t>
      </w:r>
      <w:proofErr w:type="spellStart"/>
      <w:r w:rsidR="00A25054">
        <w:t>uOp</w:t>
      </w:r>
      <w:proofErr w:type="spellEnd"/>
      <w:r w:rsidR="00A25054">
        <w:t xml:space="preserve"> Cache, we look-up from the dictionary using</w:t>
      </w:r>
      <w:r w:rsidR="0089560B">
        <w:t>:</w:t>
      </w:r>
      <w:r w:rsidR="004F7885" w:rsidRPr="00516F1C">
        <w:rPr>
          <w:color w:val="4472C4" w:themeColor="accent1"/>
        </w:rPr>
        <w:t xml:space="preserve"> </w:t>
      </w:r>
      <w:r w:rsidR="004F7885" w:rsidRPr="00516F1C">
        <w:rPr>
          <w:b/>
          <w:bCs/>
          <w:color w:val="4472C4" w:themeColor="accent1"/>
        </w:rPr>
        <w:t xml:space="preserve">BB address and </w:t>
      </w:r>
      <w:proofErr w:type="spellStart"/>
      <w:r w:rsidR="004F7885" w:rsidRPr="00516F1C">
        <w:rPr>
          <w:b/>
          <w:bCs/>
          <w:color w:val="4472C4" w:themeColor="accent1"/>
        </w:rPr>
        <w:t>uOp</w:t>
      </w:r>
      <w:proofErr w:type="spellEnd"/>
      <w:r w:rsidR="004F7885" w:rsidRPr="00516F1C">
        <w:rPr>
          <w:b/>
          <w:bCs/>
          <w:color w:val="4472C4" w:themeColor="accent1"/>
        </w:rPr>
        <w:t xml:space="preserve"> offset</w:t>
      </w:r>
      <w:commentRangeEnd w:id="39"/>
      <w:r w:rsidR="00AA04A3">
        <w:rPr>
          <w:rStyle w:val="CommentReference"/>
        </w:rPr>
        <w:commentReference w:id="39"/>
      </w:r>
      <w:r w:rsidR="00304E2E" w:rsidRPr="00516F1C">
        <w:rPr>
          <w:color w:val="000000" w:themeColor="text1"/>
        </w:rPr>
        <w:t>.</w:t>
      </w:r>
      <w:r w:rsidR="00516F1C" w:rsidRPr="00516F1C">
        <w:rPr>
          <w:color w:val="000000" w:themeColor="text1"/>
        </w:rPr>
        <w:t>)</w:t>
      </w:r>
    </w:p>
    <w:p w14:paraId="0632E2EB" w14:textId="40CB162D" w:rsidR="00CC4A24" w:rsidRDefault="00CC4A24" w:rsidP="00AD3A6C">
      <w:pPr>
        <w:pStyle w:val="ListParagraph"/>
        <w:numPr>
          <w:ilvl w:val="0"/>
          <w:numId w:val="27"/>
        </w:numPr>
      </w:pPr>
      <w:r>
        <w:t>Execute the operations</w:t>
      </w:r>
      <w:r w:rsidR="004D09B0">
        <w:t xml:space="preserve"> (normally)</w:t>
      </w:r>
      <w:r w:rsidR="0059299D">
        <w:t xml:space="preserve"> to get the real results.</w:t>
      </w:r>
    </w:p>
    <w:p w14:paraId="00B8A2C8" w14:textId="43651C9E" w:rsidR="001551EA" w:rsidRDefault="0059299D" w:rsidP="001551EA">
      <w:pPr>
        <w:pStyle w:val="ListParagraph"/>
        <w:numPr>
          <w:ilvl w:val="0"/>
          <w:numId w:val="27"/>
        </w:numPr>
      </w:pPr>
      <w:r>
        <w:t xml:space="preserve">Forward the result and broadcast it on the </w:t>
      </w:r>
      <w:proofErr w:type="spellStart"/>
      <w:r>
        <w:t>A_bus</w:t>
      </w:r>
      <w:proofErr w:type="spellEnd"/>
      <w:r>
        <w:t xml:space="preserve"> (Address) and </w:t>
      </w:r>
      <w:proofErr w:type="spellStart"/>
      <w:r>
        <w:t>V_bus</w:t>
      </w:r>
      <w:proofErr w:type="spellEnd"/>
      <w:r>
        <w:t xml:space="preserve"> (Value) busses.</w:t>
      </w:r>
    </w:p>
    <w:p w14:paraId="10CC32F5" w14:textId="759C2FC3" w:rsidR="00001CC6" w:rsidRDefault="0078132B" w:rsidP="001551EA">
      <w:pPr>
        <w:pStyle w:val="ListParagraph"/>
        <w:numPr>
          <w:ilvl w:val="0"/>
          <w:numId w:val="27"/>
        </w:numPr>
      </w:pPr>
      <w:r w:rsidRPr="0042374D">
        <w:rPr>
          <w:color w:val="4472C4" w:themeColor="accent1"/>
        </w:rPr>
        <w:t xml:space="preserve">The </w:t>
      </w:r>
      <w:r w:rsidRPr="0042374D">
        <w:rPr>
          <w:i/>
          <w:iCs/>
          <w:color w:val="4472C4" w:themeColor="accent1"/>
        </w:rPr>
        <w:t>ROB</w:t>
      </w:r>
      <w:r w:rsidRPr="0042374D">
        <w:rPr>
          <w:color w:val="4472C4" w:themeColor="accent1"/>
        </w:rPr>
        <w:t xml:space="preserve"> snoops </w:t>
      </w:r>
      <w:r>
        <w:t>on the busses and gets the calculated values (val2)</w:t>
      </w:r>
      <w:r w:rsidR="005A3648">
        <w:t xml:space="preserve"> and </w:t>
      </w:r>
      <w:r w:rsidR="005A3648" w:rsidRPr="0042374D">
        <w:rPr>
          <w:i/>
          <w:iCs/>
        </w:rPr>
        <w:t>compares</w:t>
      </w:r>
      <w:r w:rsidR="005A3648">
        <w:t xml:space="preserve"> them to the predicted value it has (val1 vs val2)</w:t>
      </w:r>
      <w:r w:rsidR="004B4426">
        <w:t xml:space="preserve">, </w:t>
      </w:r>
      <w:r w:rsidR="004B4426" w:rsidRPr="004B4426">
        <w:rPr>
          <w:i/>
          <w:iCs/>
        </w:rPr>
        <w:t>in order</w:t>
      </w:r>
      <w:r w:rsidR="004B4426">
        <w:t xml:space="preserve"> (commit </w:t>
      </w:r>
      <w:r w:rsidR="00F459B6">
        <w:t>s</w:t>
      </w:r>
      <w:r w:rsidR="004B4426">
        <w:t>tage)</w:t>
      </w:r>
      <w:r w:rsidR="005A3648">
        <w:t xml:space="preserve">. If they match, everything continues as is, </w:t>
      </w:r>
      <w:r w:rsidR="00D341F4">
        <w:t>else, we need to flush to last checkpoint. ROB needs comparator</w:t>
      </w:r>
      <w:r w:rsidR="00304512">
        <w:t xml:space="preserve"> units, and it needs to signal to the dictionary in case of flush.</w:t>
      </w:r>
    </w:p>
    <w:p w14:paraId="57B29582" w14:textId="3BA05187" w:rsidR="00AD3A6C" w:rsidRDefault="009227A0" w:rsidP="00AD3A6C">
      <w:pPr>
        <w:ind w:left="360"/>
      </w:pPr>
      <w:r>
        <w:t>Notes:</w:t>
      </w:r>
    </w:p>
    <w:p w14:paraId="156C0066" w14:textId="2FEC2467" w:rsidR="00384090" w:rsidRDefault="009227A0" w:rsidP="00FC3F05">
      <w:pPr>
        <w:pStyle w:val="ListParagraph"/>
        <w:numPr>
          <w:ilvl w:val="0"/>
          <w:numId w:val="28"/>
        </w:numPr>
      </w:pPr>
      <w:r>
        <w:lastRenderedPageBreak/>
        <w:t xml:space="preserve">Architectural registers in </w:t>
      </w:r>
      <w:proofErr w:type="spellStart"/>
      <w:r>
        <w:t>uOp</w:t>
      </w:r>
      <w:proofErr w:type="spellEnd"/>
      <w:r>
        <w:t xml:space="preserve"> Cache. Physical Registers in Dictionary and ROB.</w:t>
      </w:r>
      <w:r w:rsidRPr="009227A0">
        <w:t xml:space="preserve"> </w:t>
      </w:r>
    </w:p>
    <w:p w14:paraId="14DAE3F8" w14:textId="77777777" w:rsidR="00780E0F" w:rsidRDefault="00384090" w:rsidP="000D6849">
      <w:pPr>
        <w:pStyle w:val="ListParagraph"/>
        <w:numPr>
          <w:ilvl w:val="0"/>
          <w:numId w:val="28"/>
        </w:numPr>
      </w:pPr>
      <w:r>
        <w:t xml:space="preserve">Dictionary entries </w:t>
      </w:r>
      <w:r w:rsidR="00241F78" w:rsidRPr="000D6849">
        <w:rPr>
          <w:u w:val="single"/>
        </w:rPr>
        <w:t>Eviction</w:t>
      </w:r>
      <w:r w:rsidR="00241F78" w:rsidRPr="00241F78">
        <w:t>/Replacement policy</w:t>
      </w:r>
      <w:r>
        <w:t>:</w:t>
      </w:r>
      <w:r w:rsidR="00241F78" w:rsidRPr="00241F78">
        <w:t xml:space="preserve"> On mis-prediction AND </w:t>
      </w:r>
      <w:r>
        <w:t>when</w:t>
      </w:r>
      <w:r w:rsidR="00241F78" w:rsidRPr="00241F78">
        <w:t xml:space="preserve"> dictionary</w:t>
      </w:r>
      <w:r>
        <w:t xml:space="preserve"> gets full</w:t>
      </w:r>
      <w:r w:rsidR="00241F78" w:rsidRPr="00241F78">
        <w:t>.</w:t>
      </w:r>
    </w:p>
    <w:p w14:paraId="1549C847" w14:textId="04320D9C" w:rsidR="0043651E" w:rsidRPr="00780E0F" w:rsidRDefault="00780E0F" w:rsidP="00780E0F">
      <w:pPr>
        <w:ind w:left="720"/>
        <w:rPr>
          <w:color w:val="7030A0"/>
        </w:rPr>
      </w:pPr>
      <w:commentRangeStart w:id="40"/>
      <w:r w:rsidRPr="00780E0F">
        <w:rPr>
          <w:color w:val="7030A0"/>
        </w:rPr>
        <w:t xml:space="preserve">The following is relevant only for contexts </w:t>
      </w:r>
      <w:r w:rsidR="00CC704F">
        <w:rPr>
          <w:color w:val="7030A0"/>
        </w:rPr>
        <w:t>/</w:t>
      </w:r>
      <w:r w:rsidRPr="00780E0F">
        <w:rPr>
          <w:color w:val="7030A0"/>
        </w:rPr>
        <w:t>strides:</w:t>
      </w:r>
      <w:r w:rsidR="00384090" w:rsidRPr="00780E0F">
        <w:rPr>
          <w:color w:val="7030A0"/>
        </w:rPr>
        <w:t xml:space="preserve"> </w:t>
      </w:r>
    </w:p>
    <w:p w14:paraId="5F3BBAE6" w14:textId="18C33EB8" w:rsidR="00241F78" w:rsidRPr="00780E0F" w:rsidRDefault="00241F78" w:rsidP="0043651E">
      <w:pPr>
        <w:pStyle w:val="ListParagraph"/>
        <w:numPr>
          <w:ilvl w:val="1"/>
          <w:numId w:val="28"/>
        </w:numPr>
        <w:rPr>
          <w:color w:val="7030A0"/>
        </w:rPr>
      </w:pPr>
      <w:r w:rsidRPr="00780E0F">
        <w:rPr>
          <w:color w:val="7030A0"/>
        </w:rPr>
        <w:t xml:space="preserve">We can evict a dictionary entry only if the </w:t>
      </w:r>
      <w:proofErr w:type="spellStart"/>
      <w:r w:rsidRPr="00780E0F">
        <w:rPr>
          <w:color w:val="7030A0"/>
        </w:rPr>
        <w:t>uOp</w:t>
      </w:r>
      <w:proofErr w:type="spellEnd"/>
      <w:r w:rsidRPr="00780E0F">
        <w:rPr>
          <w:color w:val="7030A0"/>
        </w:rPr>
        <w:t xml:space="preserve"> that produced the value</w:t>
      </w:r>
      <w:r w:rsidR="00384090" w:rsidRPr="00780E0F">
        <w:rPr>
          <w:color w:val="7030A0"/>
        </w:rPr>
        <w:t xml:space="preserve"> </w:t>
      </w:r>
      <w:r w:rsidR="00D13C41" w:rsidRPr="00780E0F">
        <w:rPr>
          <w:color w:val="7030A0"/>
        </w:rPr>
        <w:t>has</w:t>
      </w:r>
      <w:r w:rsidRPr="00780E0F">
        <w:rPr>
          <w:color w:val="7030A0"/>
        </w:rPr>
        <w:t xml:space="preserve"> already committed and the dependent </w:t>
      </w:r>
      <w:proofErr w:type="spellStart"/>
      <w:r w:rsidRPr="00780E0F">
        <w:rPr>
          <w:color w:val="7030A0"/>
        </w:rPr>
        <w:t>uOps</w:t>
      </w:r>
      <w:proofErr w:type="spellEnd"/>
      <w:r w:rsidRPr="00780E0F">
        <w:rPr>
          <w:color w:val="7030A0"/>
        </w:rPr>
        <w:t xml:space="preserve"> already read the predicted value from the dictionary entry.</w:t>
      </w:r>
    </w:p>
    <w:p w14:paraId="3F18C9FF" w14:textId="77777777" w:rsidR="0043651E" w:rsidRPr="00780E0F" w:rsidRDefault="0043651E" w:rsidP="0043651E">
      <w:pPr>
        <w:pStyle w:val="ListParagraph"/>
        <w:numPr>
          <w:ilvl w:val="1"/>
          <w:numId w:val="28"/>
        </w:numPr>
        <w:rPr>
          <w:color w:val="7030A0"/>
        </w:rPr>
      </w:pPr>
      <w:r w:rsidRPr="00780E0F">
        <w:rPr>
          <w:color w:val="7030A0"/>
        </w:rPr>
        <w:t xml:space="preserve">In case of loop, need to recognize the moment we finish the loop and get a misprediction </w:t>
      </w:r>
      <w:r w:rsidRPr="00780E0F">
        <w:rPr>
          <w:color w:val="7030A0"/>
        </w:rPr>
        <w:sym w:font="Wingdings" w:char="F0E0"/>
      </w:r>
      <w:r w:rsidRPr="00780E0F">
        <w:rPr>
          <w:color w:val="7030A0"/>
        </w:rPr>
        <w:t xml:space="preserve"> reset the value in entry, don’t evict.</w:t>
      </w:r>
    </w:p>
    <w:p w14:paraId="4A76B30A" w14:textId="1109742B" w:rsidR="0043651E" w:rsidRPr="00780E0F" w:rsidRDefault="0043651E" w:rsidP="0043651E">
      <w:pPr>
        <w:pStyle w:val="ListParagraph"/>
        <w:numPr>
          <w:ilvl w:val="1"/>
          <w:numId w:val="28"/>
        </w:numPr>
        <w:rPr>
          <w:color w:val="7030A0"/>
        </w:rPr>
      </w:pPr>
      <w:r w:rsidRPr="00780E0F">
        <w:rPr>
          <w:color w:val="7030A0"/>
        </w:rPr>
        <w:t xml:space="preserve">If </w:t>
      </w:r>
      <w:proofErr w:type="spellStart"/>
      <w:r w:rsidRPr="00780E0F">
        <w:rPr>
          <w:color w:val="7030A0"/>
        </w:rPr>
        <w:t>mispredict</w:t>
      </w:r>
      <w:proofErr w:type="spellEnd"/>
      <w:r w:rsidRPr="00780E0F">
        <w:rPr>
          <w:color w:val="7030A0"/>
        </w:rPr>
        <w:t xml:space="preserve"> in first value </w:t>
      </w:r>
      <w:r w:rsidRPr="00780E0F">
        <w:rPr>
          <w:color w:val="7030A0"/>
        </w:rPr>
        <w:sym w:font="Wingdings" w:char="F0E0"/>
      </w:r>
      <w:r w:rsidRPr="00780E0F">
        <w:rPr>
          <w:color w:val="7030A0"/>
        </w:rPr>
        <w:t xml:space="preserve"> evict. (</w:t>
      </w:r>
      <w:r w:rsidR="003B04EB" w:rsidRPr="00780E0F">
        <w:rPr>
          <w:color w:val="7030A0"/>
        </w:rPr>
        <w:t xml:space="preserve">Need to add a </w:t>
      </w:r>
      <w:r w:rsidRPr="00780E0F">
        <w:rPr>
          <w:color w:val="7030A0"/>
        </w:rPr>
        <w:t xml:space="preserve">bit for </w:t>
      </w:r>
      <w:r w:rsidR="005A6E7E" w:rsidRPr="00780E0F">
        <w:rPr>
          <w:color w:val="7030A0"/>
        </w:rPr>
        <w:t xml:space="preserve">denoting </w:t>
      </w:r>
      <w:r w:rsidRPr="00780E0F">
        <w:rPr>
          <w:color w:val="7030A0"/>
        </w:rPr>
        <w:t>first/last iteration).</w:t>
      </w:r>
    </w:p>
    <w:p w14:paraId="32BA56F6" w14:textId="54AB838B" w:rsidR="00F56A16" w:rsidRPr="00780E0F" w:rsidRDefault="00F56A16" w:rsidP="0043651E">
      <w:pPr>
        <w:pStyle w:val="ListParagraph"/>
        <w:numPr>
          <w:ilvl w:val="1"/>
          <w:numId w:val="28"/>
        </w:numPr>
        <w:rPr>
          <w:color w:val="7030A0"/>
        </w:rPr>
      </w:pPr>
      <w:r w:rsidRPr="00780E0F">
        <w:rPr>
          <w:color w:val="7030A0"/>
        </w:rPr>
        <w:t xml:space="preserve">We can start the simulations </w:t>
      </w:r>
      <w:r w:rsidR="00BC5962" w:rsidRPr="00780E0F">
        <w:rPr>
          <w:color w:val="7030A0"/>
        </w:rPr>
        <w:t xml:space="preserve">with a dictionary structure </w:t>
      </w:r>
      <w:proofErr w:type="gramStart"/>
      <w:r w:rsidR="00BC5962" w:rsidRPr="00780E0F">
        <w:rPr>
          <w:color w:val="7030A0"/>
        </w:rPr>
        <w:t>similar to</w:t>
      </w:r>
      <w:proofErr w:type="gramEnd"/>
      <w:r w:rsidR="00BC5962" w:rsidRPr="00780E0F">
        <w:rPr>
          <w:color w:val="7030A0"/>
        </w:rPr>
        <w:t xml:space="preserve"> a cache structure</w:t>
      </w:r>
      <w:commentRangeEnd w:id="40"/>
      <w:r w:rsidR="00DA1ACC">
        <w:rPr>
          <w:rStyle w:val="CommentReference"/>
        </w:rPr>
        <w:commentReference w:id="40"/>
      </w:r>
      <w:r w:rsidR="00BC5962" w:rsidRPr="00780E0F">
        <w:rPr>
          <w:color w:val="7030A0"/>
        </w:rPr>
        <w:t>.</w:t>
      </w:r>
    </w:p>
    <w:p w14:paraId="33BD653E" w14:textId="77777777" w:rsidR="0043651E" w:rsidRPr="00780E0F" w:rsidRDefault="0043651E" w:rsidP="0043651E">
      <w:pPr>
        <w:pStyle w:val="ListParagraph"/>
        <w:rPr>
          <w:color w:val="7030A0"/>
        </w:rPr>
      </w:pPr>
    </w:p>
    <w:p w14:paraId="0F8594EA" w14:textId="67540A6F" w:rsidR="00C87F4C" w:rsidRDefault="000D6849" w:rsidP="00C87F4C">
      <w:pPr>
        <w:pStyle w:val="ListParagraph"/>
        <w:numPr>
          <w:ilvl w:val="0"/>
          <w:numId w:val="28"/>
        </w:numPr>
      </w:pPr>
      <w:r w:rsidRPr="000D6849">
        <w:rPr>
          <w:u w:val="single"/>
        </w:rPr>
        <w:t>Flushing</w:t>
      </w:r>
      <w:r w:rsidRPr="000D6849">
        <w:t xml:space="preserve"> needs to be ordered. If one </w:t>
      </w:r>
      <w:proofErr w:type="spellStart"/>
      <w:r w:rsidRPr="000D6849">
        <w:t>uOp</w:t>
      </w:r>
      <w:proofErr w:type="spellEnd"/>
      <w:r w:rsidRPr="000D6849">
        <w:t xml:space="preserve"> was </w:t>
      </w:r>
      <w:proofErr w:type="spellStart"/>
      <w:r w:rsidRPr="000D6849">
        <w:t>mispredicted</w:t>
      </w:r>
      <w:proofErr w:type="spellEnd"/>
      <w:r w:rsidRPr="000D6849">
        <w:t xml:space="preserve">, we don’t flush immediately, we wait for all the previous </w:t>
      </w:r>
      <w:proofErr w:type="spellStart"/>
      <w:r w:rsidRPr="000D6849">
        <w:t>uOps</w:t>
      </w:r>
      <w:proofErr w:type="spellEnd"/>
      <w:r w:rsidRPr="000D6849">
        <w:t xml:space="preserve"> to finish/find a previous flush</w:t>
      </w:r>
      <w:r w:rsidR="003A63CA">
        <w:t xml:space="preserve">. </w:t>
      </w:r>
      <w:r w:rsidR="009F3108">
        <w:t xml:space="preserve">We accomplish that </w:t>
      </w:r>
      <w:r w:rsidR="00DA1ACC">
        <w:t xml:space="preserve">by </w:t>
      </w:r>
      <w:r w:rsidR="009F3108">
        <w:t xml:space="preserve">using the ROB and the same mechanism as the branch prediction. </w:t>
      </w:r>
      <w:r w:rsidR="008E2AD1">
        <w:t>This f</w:t>
      </w:r>
      <w:r w:rsidR="00C87F4C" w:rsidRPr="00C87F4C">
        <w:t xml:space="preserve">lush </w:t>
      </w:r>
      <w:r w:rsidR="008E2AD1">
        <w:t xml:space="preserve">is </w:t>
      </w:r>
      <w:r w:rsidR="00C87F4C" w:rsidRPr="00C87F4C">
        <w:t>diff</w:t>
      </w:r>
      <w:r w:rsidR="008E2AD1">
        <w:t>erent</w:t>
      </w:r>
      <w:r w:rsidR="00C87F4C" w:rsidRPr="00C87F4C">
        <w:t xml:space="preserve"> from Dan</w:t>
      </w:r>
      <w:r w:rsidR="008E2AD1">
        <w:t>’s</w:t>
      </w:r>
      <w:r w:rsidR="00564208">
        <w:t xml:space="preserve"> because </w:t>
      </w:r>
      <w:r w:rsidR="00A26B48">
        <w:t>we r</w:t>
      </w:r>
      <w:r w:rsidR="00C87F4C" w:rsidRPr="00C87F4C">
        <w:t>ollback to entry of last committed BB</w:t>
      </w:r>
      <w:r w:rsidR="00A26B48">
        <w:t>.</w:t>
      </w:r>
    </w:p>
    <w:p w14:paraId="3136FD50" w14:textId="7B894224" w:rsidR="00780A2B" w:rsidRDefault="00780A2B" w:rsidP="00780A2B">
      <w:pPr>
        <w:pStyle w:val="ListParagraph"/>
        <w:rPr>
          <w:u w:val="single"/>
        </w:rPr>
      </w:pPr>
      <w:r>
        <w:rPr>
          <w:u w:val="single"/>
        </w:rPr>
        <w:t>Flush procedure:</w:t>
      </w:r>
    </w:p>
    <w:p w14:paraId="3F424CC7" w14:textId="77777777" w:rsidR="00780A2B" w:rsidRDefault="00780A2B" w:rsidP="00780A2B">
      <w:pPr>
        <w:pStyle w:val="paragraph"/>
        <w:numPr>
          <w:ilvl w:val="0"/>
          <w:numId w:val="43"/>
        </w:numPr>
        <w:spacing w:before="0" w:beforeAutospacing="0" w:after="0" w:afterAutospacing="0"/>
        <w:ind w:left="1440" w:firstLine="0"/>
        <w:textAlignment w:val="baseline"/>
        <w:rPr>
          <w:rFonts w:ascii="Calibri" w:hAnsi="Calibri" w:cs="Calibri"/>
          <w:sz w:val="22"/>
          <w:szCs w:val="22"/>
        </w:rPr>
      </w:pPr>
      <w:r>
        <w:rPr>
          <w:rStyle w:val="normaltextrun"/>
          <w:rFonts w:ascii="Calibri" w:eastAsiaTheme="majorEastAsia" w:hAnsi="Calibri" w:cs="Calibri"/>
          <w:sz w:val="22"/>
          <w:szCs w:val="22"/>
        </w:rPr>
        <w:t>Flush instruction at the commit point.</w:t>
      </w:r>
      <w:r>
        <w:rPr>
          <w:rStyle w:val="eop"/>
          <w:rFonts w:ascii="Calibri" w:hAnsi="Calibri" w:cs="Calibri"/>
          <w:sz w:val="22"/>
          <w:szCs w:val="22"/>
        </w:rPr>
        <w:t> </w:t>
      </w:r>
    </w:p>
    <w:p w14:paraId="6D884D86" w14:textId="77777777" w:rsidR="00780A2B" w:rsidRDefault="00780A2B" w:rsidP="00780A2B">
      <w:pPr>
        <w:pStyle w:val="paragraph"/>
        <w:numPr>
          <w:ilvl w:val="0"/>
          <w:numId w:val="44"/>
        </w:numPr>
        <w:spacing w:before="0" w:beforeAutospacing="0" w:after="0" w:afterAutospacing="0"/>
        <w:ind w:left="1440" w:firstLine="0"/>
        <w:textAlignment w:val="baseline"/>
        <w:rPr>
          <w:rFonts w:ascii="Calibri" w:hAnsi="Calibri" w:cs="Calibri"/>
          <w:sz w:val="22"/>
          <w:szCs w:val="22"/>
        </w:rPr>
      </w:pPr>
      <w:r>
        <w:rPr>
          <w:rStyle w:val="normaltextrun"/>
          <w:rFonts w:ascii="Calibri" w:eastAsiaTheme="majorEastAsia" w:hAnsi="Calibri" w:cs="Calibri"/>
          <w:sz w:val="22"/>
          <w:szCs w:val="22"/>
        </w:rPr>
        <w:t>Flush corresponding dictionary entry</w:t>
      </w:r>
      <w:r>
        <w:rPr>
          <w:rStyle w:val="eop"/>
          <w:rFonts w:ascii="Calibri" w:hAnsi="Calibri" w:cs="Calibri"/>
          <w:sz w:val="22"/>
          <w:szCs w:val="22"/>
        </w:rPr>
        <w:t> </w:t>
      </w:r>
    </w:p>
    <w:p w14:paraId="211308B7" w14:textId="77777777" w:rsidR="00780A2B" w:rsidRDefault="00780A2B" w:rsidP="00780A2B">
      <w:pPr>
        <w:pStyle w:val="paragraph"/>
        <w:numPr>
          <w:ilvl w:val="0"/>
          <w:numId w:val="45"/>
        </w:numPr>
        <w:spacing w:before="0" w:beforeAutospacing="0" w:after="0" w:afterAutospacing="0"/>
        <w:ind w:left="1440" w:firstLine="0"/>
        <w:textAlignment w:val="baseline"/>
        <w:rPr>
          <w:rFonts w:ascii="Calibri" w:hAnsi="Calibri" w:cs="Calibri"/>
          <w:sz w:val="22"/>
          <w:szCs w:val="22"/>
        </w:rPr>
      </w:pPr>
      <w:r>
        <w:rPr>
          <w:rStyle w:val="normaltextrun"/>
          <w:rFonts w:ascii="Calibri" w:eastAsiaTheme="majorEastAsia" w:hAnsi="Calibri" w:cs="Calibri"/>
          <w:sz w:val="22"/>
          <w:szCs w:val="22"/>
        </w:rPr>
        <w:t>Move instruction back to training</w:t>
      </w:r>
      <w:r>
        <w:rPr>
          <w:rStyle w:val="eop"/>
          <w:rFonts w:ascii="Calibri" w:hAnsi="Calibri" w:cs="Calibri"/>
          <w:sz w:val="22"/>
          <w:szCs w:val="22"/>
        </w:rPr>
        <w:t> </w:t>
      </w:r>
    </w:p>
    <w:p w14:paraId="0F0FAB48" w14:textId="12AE8856" w:rsidR="000D6849" w:rsidRDefault="000D6849" w:rsidP="00F56A16">
      <w:pPr>
        <w:pStyle w:val="ListParagraph"/>
      </w:pPr>
    </w:p>
    <w:p w14:paraId="32B5A746" w14:textId="63BB372D" w:rsidR="003F6416" w:rsidRDefault="009B75B3" w:rsidP="009227A0">
      <w:r w:rsidRPr="00967F2D">
        <w:rPr>
          <w:b/>
          <w:bCs/>
          <w:highlight w:val="green"/>
        </w:rPr>
        <w:t>TODO</w:t>
      </w:r>
      <w:r w:rsidRPr="00967F2D">
        <w:rPr>
          <w:highlight w:val="green"/>
        </w:rPr>
        <w:t>:</w:t>
      </w:r>
      <w:r>
        <w:t xml:space="preserve"> </w:t>
      </w:r>
      <w:r w:rsidR="002966C0">
        <w:t xml:space="preserve">We still don’t know who </w:t>
      </w:r>
      <w:r w:rsidR="00F212DB">
        <w:t xml:space="preserve">fills the dictionary. </w:t>
      </w:r>
      <w:r w:rsidR="003F0F0E">
        <w:sym w:font="Wingdings" w:char="F0E0"/>
      </w:r>
      <w:r w:rsidR="003F0F0E">
        <w:t xml:space="preserve"> </w:t>
      </w:r>
      <w:r w:rsidR="00967F2D" w:rsidRPr="00967F2D">
        <w:rPr>
          <w:highlight w:val="green"/>
        </w:rPr>
        <w:t>Training phase explains this</w:t>
      </w:r>
      <w:r w:rsidR="00967F2D">
        <w:t>.</w:t>
      </w:r>
    </w:p>
    <w:p w14:paraId="5B63D140" w14:textId="7341BB75" w:rsidR="009227A0" w:rsidRDefault="009B75B3" w:rsidP="00C2160F">
      <w:r w:rsidRPr="00282C14">
        <w:rPr>
          <w:b/>
          <w:bCs/>
        </w:rPr>
        <w:t>TODO</w:t>
      </w:r>
      <w:r>
        <w:t xml:space="preserve">: </w:t>
      </w:r>
      <w:r w:rsidR="00B17AD2">
        <w:t xml:space="preserve">Who </w:t>
      </w:r>
      <w:r w:rsidR="00F52D29">
        <w:t xml:space="preserve">picks which </w:t>
      </w:r>
      <w:proofErr w:type="spellStart"/>
      <w:r w:rsidR="00F52D29">
        <w:t>uOps</w:t>
      </w:r>
      <w:proofErr w:type="spellEnd"/>
      <w:r w:rsidR="00F52D29">
        <w:t>’ Rs are going to get the predicted values? (* in pic)</w:t>
      </w:r>
      <w:r w:rsidR="00967F2D">
        <w:t xml:space="preserve"> </w:t>
      </w:r>
      <w:r w:rsidR="005E0975">
        <w:t xml:space="preserve">Need to agree on </w:t>
      </w:r>
      <w:r w:rsidR="005E0975" w:rsidRPr="002E7642">
        <w:rPr>
          <w:i/>
          <w:iCs/>
        </w:rPr>
        <w:t>eligibility rules</w:t>
      </w:r>
      <w:r w:rsidR="005E0975">
        <w:t>.</w:t>
      </w:r>
    </w:p>
    <w:p w14:paraId="3BC16247" w14:textId="77777777" w:rsidR="0044127B" w:rsidRDefault="0044127B" w:rsidP="00C2160F"/>
    <w:p w14:paraId="109EA55D" w14:textId="3A808B6C" w:rsidR="00D24A12" w:rsidRDefault="003C018D" w:rsidP="00D24A12">
      <w:pPr>
        <w:pStyle w:val="Heading1"/>
        <w:numPr>
          <w:ilvl w:val="1"/>
          <w:numId w:val="9"/>
        </w:numPr>
        <w:ind w:left="1440" w:hanging="360"/>
      </w:pPr>
      <w:bookmarkStart w:id="41" w:name="_Toc111211688"/>
      <w:r>
        <w:t>Enhanced</w:t>
      </w:r>
      <w:r w:rsidR="00A012BA">
        <w:t xml:space="preserve"> Design:</w:t>
      </w:r>
      <w:bookmarkEnd w:id="41"/>
    </w:p>
    <w:p w14:paraId="70718440" w14:textId="7B8D838B" w:rsidR="00D24A12" w:rsidRDefault="00E04E54" w:rsidP="00E04E54">
      <w:pPr>
        <w:pStyle w:val="Heading1"/>
        <w:numPr>
          <w:ilvl w:val="2"/>
          <w:numId w:val="9"/>
        </w:numPr>
      </w:pPr>
      <w:bookmarkStart w:id="42" w:name="_Toc111211689"/>
      <w:r>
        <w:t>Inter-Block Dependencies issue</w:t>
      </w:r>
      <w:r w:rsidR="00D24A12">
        <w:t>:</w:t>
      </w:r>
      <w:bookmarkEnd w:id="42"/>
    </w:p>
    <w:p w14:paraId="051AFA0F" w14:textId="6D689EED" w:rsidR="00D24A12" w:rsidRPr="00D24A12" w:rsidRDefault="00E04E54" w:rsidP="00D24A12">
      <w:r>
        <w:t xml:space="preserve">Solved using the RAT to host the </w:t>
      </w:r>
      <w:r w:rsidR="00701E23">
        <w:t xml:space="preserve">most </w:t>
      </w:r>
      <w:r>
        <w:t>recent predicted value</w:t>
      </w:r>
      <w:r w:rsidR="00701E23">
        <w:t>.</w:t>
      </w:r>
      <w:r w:rsidR="00DA1ACC">
        <w:t xml:space="preserve"> </w:t>
      </w:r>
    </w:p>
    <w:p w14:paraId="13F2A4F0" w14:textId="660A9767" w:rsidR="00E67E64" w:rsidRDefault="00F15FC6" w:rsidP="00A67D17">
      <w:pPr>
        <w:pStyle w:val="Heading1"/>
        <w:numPr>
          <w:ilvl w:val="2"/>
          <w:numId w:val="9"/>
        </w:numPr>
      </w:pPr>
      <w:bookmarkStart w:id="43" w:name="_Toc111211690"/>
      <w:proofErr w:type="spellStart"/>
      <w:r>
        <w:t>Strided</w:t>
      </w:r>
      <w:proofErr w:type="spellEnd"/>
      <w:r>
        <w:t xml:space="preserve"> </w:t>
      </w:r>
      <w:r w:rsidR="002439D1">
        <w:t>values:</w:t>
      </w:r>
      <w:bookmarkEnd w:id="43"/>
    </w:p>
    <w:p w14:paraId="78DC0983" w14:textId="77777777" w:rsidR="00FC69F0" w:rsidRDefault="002439D1" w:rsidP="00FC69F0">
      <w:r>
        <w:t xml:space="preserve">The Value Predictor will provide different values each time and we’ll have a </w:t>
      </w:r>
      <w:r w:rsidR="0044127B">
        <w:t>single</w:t>
      </w:r>
      <w:r>
        <w:t xml:space="preserve"> entry in the dictionary for </w:t>
      </w:r>
      <w:r w:rsidR="0044127B">
        <w:t>all of them</w:t>
      </w:r>
      <w:r>
        <w:t xml:space="preserve">, and we’ll verify the value with the different instructions in the ROB. </w:t>
      </w:r>
    </w:p>
    <w:p w14:paraId="00977B40" w14:textId="0C3F70EE" w:rsidR="00FC69F0" w:rsidRDefault="00FC69F0" w:rsidP="00FC69F0">
      <w:r>
        <w:t>Assumption: the look-up in the dictionary is in-order.</w:t>
      </w:r>
    </w:p>
    <w:p w14:paraId="09C95F5A" w14:textId="149B20D6" w:rsidR="00203033" w:rsidRDefault="0044127B" w:rsidP="00555BB8">
      <w:r>
        <w:t>Mechanism:</w:t>
      </w:r>
      <w:r w:rsidR="00FC69F0">
        <w:t xml:space="preserve"> </w:t>
      </w:r>
      <w:r w:rsidR="008855D5" w:rsidRPr="008855D5">
        <w:t>Single entry in dictionary</w:t>
      </w:r>
      <w:r w:rsidR="00FC69F0">
        <w:t xml:space="preserve"> for each </w:t>
      </w:r>
      <w:proofErr w:type="spellStart"/>
      <w:r w:rsidR="00FC69F0">
        <w:t>strided</w:t>
      </w:r>
      <w:proofErr w:type="spellEnd"/>
      <w:r w:rsidR="00FC69F0">
        <w:t xml:space="preserve"> instruction</w:t>
      </w:r>
      <w:r w:rsidR="008855D5" w:rsidRPr="008855D5">
        <w:t>.</w:t>
      </w:r>
      <w:r w:rsidR="00FC69F0">
        <w:t xml:space="preserve"> The dictionary will hold the last value and stride. The predicted value</w:t>
      </w:r>
      <w:r w:rsidR="00CE008F">
        <w:t xml:space="preserve"> will be copied normally to the RAT. </w:t>
      </w:r>
      <w:r w:rsidR="008641DC">
        <w:t xml:space="preserve">After each lookup made by a </w:t>
      </w:r>
      <w:r w:rsidR="008641DC">
        <w:rPr>
          <w:i/>
          <w:iCs/>
        </w:rPr>
        <w:t>value-generating</w:t>
      </w:r>
      <w:r w:rsidR="008641DC">
        <w:t xml:space="preserve"> instruction, t</w:t>
      </w:r>
      <w:r w:rsidR="00CE008F">
        <w:t xml:space="preserve">he last value in the dictionary will be updated </w:t>
      </w:r>
      <w:r w:rsidR="008641DC">
        <w:t>as follows: Last Val = Last Val + stride.</w:t>
      </w:r>
      <w:r w:rsidR="00983049">
        <w:t xml:space="preserve"> Since the look-up in the dictionary is in-order, the incremented predicted values will be increased </w:t>
      </w:r>
      <w:r w:rsidR="00E94BF2">
        <w:lastRenderedPageBreak/>
        <w:t>each time by a fixed stride.</w:t>
      </w:r>
      <w:r w:rsidR="008C0FB0">
        <w:t xml:space="preserve"> Value prediction checking will be done at the ROB at the commit stage, in order. </w:t>
      </w:r>
      <w:r w:rsidR="00AC0BF7">
        <w:t xml:space="preserve">Value mis-predictions will flush the corresponding entry from the dictionary and the </w:t>
      </w:r>
      <w:proofErr w:type="spellStart"/>
      <w:r w:rsidR="00AC0BF7">
        <w:t>uOp</w:t>
      </w:r>
      <w:proofErr w:type="spellEnd"/>
      <w:r w:rsidR="00AC0BF7">
        <w:t xml:space="preserve"> will be downgraded to the training phase.</w:t>
      </w:r>
    </w:p>
    <w:p w14:paraId="18652596" w14:textId="77777777" w:rsidR="0087725C" w:rsidRPr="0087725C" w:rsidRDefault="0087725C" w:rsidP="0087725C">
      <w:pPr>
        <w:spacing w:after="0" w:line="240" w:lineRule="auto"/>
        <w:textAlignment w:val="baseline"/>
        <w:rPr>
          <w:rFonts w:ascii="Segoe UI" w:eastAsia="Times New Roman" w:hAnsi="Segoe UI" w:cs="Segoe UI"/>
          <w:sz w:val="18"/>
          <w:szCs w:val="18"/>
          <w:lang w:bidi="ar-SA"/>
        </w:rPr>
      </w:pPr>
      <w:r w:rsidRPr="0087725C">
        <w:rPr>
          <w:rFonts w:ascii="Calibri" w:eastAsia="Times New Roman" w:hAnsi="Calibri" w:cs="Calibri"/>
          <w:lang w:bidi="ar-SA"/>
        </w:rPr>
        <w:t>A general comment: </w:t>
      </w:r>
    </w:p>
    <w:p w14:paraId="7B5FB601" w14:textId="5B2609EE" w:rsidR="0087725C" w:rsidRPr="0087725C" w:rsidRDefault="0087725C" w:rsidP="0087725C">
      <w:pPr>
        <w:numPr>
          <w:ilvl w:val="0"/>
          <w:numId w:val="46"/>
        </w:numPr>
        <w:spacing w:after="0" w:line="240" w:lineRule="auto"/>
        <w:ind w:left="1080" w:firstLine="0"/>
        <w:textAlignment w:val="baseline"/>
        <w:rPr>
          <w:rFonts w:ascii="Calibri" w:eastAsia="Times New Roman" w:hAnsi="Calibri" w:cs="Calibri"/>
          <w:lang w:bidi="ar-SA"/>
        </w:rPr>
      </w:pPr>
      <w:r w:rsidRPr="0087725C">
        <w:rPr>
          <w:rFonts w:ascii="Calibri" w:eastAsia="Times New Roman" w:hAnsi="Calibri" w:cs="Calibri"/>
          <w:lang w:bidi="ar-SA"/>
        </w:rPr>
        <w:t>We suggest that the lookup in the dictionary will be performed in an earlier pipeline stage with respect to the VP. </w:t>
      </w:r>
    </w:p>
    <w:p w14:paraId="21D64A00" w14:textId="3B1A4073" w:rsidR="0087725C" w:rsidRDefault="0087725C" w:rsidP="0087725C">
      <w:pPr>
        <w:numPr>
          <w:ilvl w:val="0"/>
          <w:numId w:val="47"/>
        </w:numPr>
        <w:spacing w:after="0" w:line="240" w:lineRule="auto"/>
        <w:ind w:left="1080" w:firstLine="0"/>
        <w:textAlignment w:val="baseline"/>
        <w:rPr>
          <w:rFonts w:ascii="Calibri" w:eastAsia="Times New Roman" w:hAnsi="Calibri" w:cs="Calibri"/>
          <w:lang w:bidi="ar-SA"/>
        </w:rPr>
      </w:pPr>
      <w:r w:rsidRPr="0087725C">
        <w:rPr>
          <w:rFonts w:ascii="Calibri" w:eastAsia="Times New Roman" w:hAnsi="Calibri" w:cs="Calibri"/>
          <w:lang w:bidi="ar-SA"/>
        </w:rPr>
        <w:t xml:space="preserve">Only in case of a dictionary miss (and the </w:t>
      </w:r>
      <w:proofErr w:type="spellStart"/>
      <w:r w:rsidRPr="0087725C">
        <w:rPr>
          <w:rFonts w:ascii="Calibri" w:eastAsia="Times New Roman" w:hAnsi="Calibri" w:cs="Calibri"/>
          <w:lang w:bidi="ar-SA"/>
        </w:rPr>
        <w:t>uop</w:t>
      </w:r>
      <w:proofErr w:type="spellEnd"/>
      <w:r w:rsidRPr="0087725C">
        <w:rPr>
          <w:rFonts w:ascii="Calibri" w:eastAsia="Times New Roman" w:hAnsi="Calibri" w:cs="Calibri"/>
          <w:lang w:bidi="ar-SA"/>
        </w:rPr>
        <w:t xml:space="preserve"> is eligible </w:t>
      </w:r>
      <w:r w:rsidR="00A67D17">
        <w:rPr>
          <w:rFonts w:ascii="Calibri" w:eastAsia="Times New Roman" w:hAnsi="Calibri" w:cs="Calibri"/>
          <w:lang w:bidi="ar-SA"/>
        </w:rPr>
        <w:t>f</w:t>
      </w:r>
      <w:r w:rsidRPr="0087725C">
        <w:rPr>
          <w:rFonts w:ascii="Calibri" w:eastAsia="Times New Roman" w:hAnsi="Calibri" w:cs="Calibri"/>
          <w:lang w:bidi="ar-SA"/>
        </w:rPr>
        <w:t>or VP), we will perform a lookup in the value predictor.  </w:t>
      </w:r>
    </w:p>
    <w:p w14:paraId="0B17890E" w14:textId="20F19071" w:rsidR="00F34B38" w:rsidRPr="0087725C" w:rsidRDefault="00F34B38" w:rsidP="00F34B38">
      <w:pPr>
        <w:spacing w:after="0" w:line="240" w:lineRule="auto"/>
        <w:ind w:left="1080"/>
        <w:textAlignment w:val="baseline"/>
        <w:rPr>
          <w:rFonts w:ascii="Calibri" w:eastAsia="Times New Roman" w:hAnsi="Calibri" w:cs="Calibri"/>
          <w:lang w:bidi="ar-SA"/>
        </w:rPr>
      </w:pPr>
      <w:r>
        <w:rPr>
          <w:rFonts w:ascii="Calibri" w:eastAsia="Times New Roman" w:hAnsi="Calibri" w:cs="Calibri"/>
          <w:lang w:bidi="ar-SA"/>
        </w:rPr>
        <w:t>(= When an instruction is value-predicted, first we look-up in the dictionary. If no hit found, we look-up in the value predictor itself. If no hit, we add it to the VP and start training it, else, only the confidence mechanism is updated).</w:t>
      </w:r>
    </w:p>
    <w:p w14:paraId="6183A4F1" w14:textId="2A545059" w:rsidR="00E67E64" w:rsidRDefault="00E67E64" w:rsidP="00B52BF7"/>
    <w:p w14:paraId="7F9B40C4" w14:textId="2D041DD4" w:rsidR="00C2160F" w:rsidRDefault="00C2160F" w:rsidP="00B52BF7"/>
    <w:p w14:paraId="11F90C5C" w14:textId="1A5BDDB2" w:rsidR="00C2160F" w:rsidRDefault="00C2160F" w:rsidP="00B52BF7"/>
    <w:p w14:paraId="5154B8F3" w14:textId="3A482076" w:rsidR="00C2160F" w:rsidRDefault="00C2160F" w:rsidP="00B52BF7"/>
    <w:p w14:paraId="7C123511" w14:textId="618AC416" w:rsidR="00C2160F" w:rsidRDefault="00C2160F" w:rsidP="00B52BF7"/>
    <w:p w14:paraId="23916406" w14:textId="1BB70077" w:rsidR="00C2160F" w:rsidRDefault="00C2160F" w:rsidP="00B52BF7"/>
    <w:p w14:paraId="5699973E" w14:textId="5D4C0056" w:rsidR="00C2160F" w:rsidRDefault="00C2160F" w:rsidP="00B52BF7"/>
    <w:p w14:paraId="47B5C2C7" w14:textId="77777777" w:rsidR="00C2160F" w:rsidRDefault="00C2160F" w:rsidP="00B52BF7"/>
    <w:p w14:paraId="31AA4235" w14:textId="22FE1679" w:rsidR="00C06643" w:rsidRDefault="00C06643" w:rsidP="00B52BF7"/>
    <w:p w14:paraId="08B0F30E" w14:textId="0769246D" w:rsidR="00C2160F" w:rsidRDefault="00C2160F" w:rsidP="00B52BF7"/>
    <w:p w14:paraId="67A70FE2" w14:textId="0159814A" w:rsidR="00C2160F" w:rsidRDefault="00C2160F" w:rsidP="00B52BF7"/>
    <w:p w14:paraId="61C19F44" w14:textId="680F56B6" w:rsidR="00C2160F" w:rsidRDefault="00C2160F" w:rsidP="00B52BF7"/>
    <w:p w14:paraId="2F7E623A" w14:textId="25F954F2" w:rsidR="00C2160F" w:rsidRDefault="00C2160F" w:rsidP="00B52BF7"/>
    <w:p w14:paraId="693C8ABF" w14:textId="2C49FE1F" w:rsidR="00C2160F" w:rsidRDefault="00C2160F" w:rsidP="00B52BF7"/>
    <w:p w14:paraId="2DA6BE0F" w14:textId="7AD3F21F" w:rsidR="00C2160F" w:rsidRDefault="00C2160F" w:rsidP="00B52BF7"/>
    <w:p w14:paraId="2FFC7A1C" w14:textId="032A5E66" w:rsidR="00C2160F" w:rsidRDefault="00C2160F" w:rsidP="00B52BF7"/>
    <w:p w14:paraId="0B741DF7" w14:textId="77777777" w:rsidR="00A67D17" w:rsidRDefault="00A67D17" w:rsidP="00B52BF7"/>
    <w:p w14:paraId="1E31536E" w14:textId="0648C4B8" w:rsidR="00C2160F" w:rsidRDefault="00C2160F" w:rsidP="00B52BF7"/>
    <w:p w14:paraId="5E50D1C6" w14:textId="77777777" w:rsidR="00C2160F" w:rsidRDefault="00C2160F" w:rsidP="00B52BF7"/>
    <w:p w14:paraId="730C3685" w14:textId="02CED5F0" w:rsidR="004776C8" w:rsidRPr="004776C8" w:rsidRDefault="006445F0" w:rsidP="00A77CFD">
      <w:pPr>
        <w:pStyle w:val="Heading1"/>
        <w:numPr>
          <w:ilvl w:val="0"/>
          <w:numId w:val="9"/>
        </w:numPr>
        <w:ind w:left="720"/>
      </w:pPr>
      <w:bookmarkStart w:id="44" w:name="_Toc111211691"/>
      <w:r>
        <w:lastRenderedPageBreak/>
        <w:t>Instructions to Value-Predict:</w:t>
      </w:r>
      <w:bookmarkEnd w:id="44"/>
    </w:p>
    <w:p w14:paraId="7858B045" w14:textId="46948EB2" w:rsidR="006445F0" w:rsidRPr="004776C8" w:rsidRDefault="00DC3833" w:rsidP="00A77CFD">
      <w:pPr>
        <w:pStyle w:val="Heading1"/>
        <w:numPr>
          <w:ilvl w:val="1"/>
          <w:numId w:val="9"/>
        </w:numPr>
        <w:ind w:left="1440" w:hanging="360"/>
      </w:pPr>
      <w:bookmarkStart w:id="45" w:name="_Toc111211692"/>
      <w:r w:rsidRPr="004776C8">
        <w:t>F</w:t>
      </w:r>
      <w:r w:rsidR="006445F0" w:rsidRPr="004776C8">
        <w:t>ocused Value Prediction Paper:</w:t>
      </w:r>
      <w:bookmarkEnd w:id="45"/>
    </w:p>
    <w:p w14:paraId="3D05CBB0" w14:textId="77777777" w:rsidR="00117523" w:rsidRPr="00597B30" w:rsidRDefault="00807DAE" w:rsidP="00807DAE">
      <w:p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 xml:space="preserve">Targeted instructions: </w:t>
      </w:r>
    </w:p>
    <w:p w14:paraId="233AE811" w14:textId="77777777" w:rsidR="008A4F00" w:rsidRPr="00597B30" w:rsidRDefault="00807DAE" w:rsidP="008A4F00">
      <w:pPr>
        <w:pStyle w:val="ListParagraph"/>
        <w:numPr>
          <w:ilvl w:val="0"/>
          <w:numId w:val="23"/>
        </w:num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Delinquent loads that miss the last level cache (LLC) or branches that are wrongly speculated</w:t>
      </w:r>
      <w:r w:rsidR="008A4F00" w:rsidRPr="00597B30">
        <w:rPr>
          <w:rFonts w:eastAsia="NimbusRomNo9L-Regu" w:cstheme="minorHAnsi"/>
          <w:lang w:bidi="ar-SA"/>
        </w:rPr>
        <w:t>.</w:t>
      </w:r>
    </w:p>
    <w:p w14:paraId="73151364" w14:textId="77777777" w:rsidR="008A4F00" w:rsidRPr="00597B30" w:rsidRDefault="00117523" w:rsidP="008A4F00">
      <w:pPr>
        <w:pStyle w:val="ListParagraph"/>
        <w:numPr>
          <w:ilvl w:val="0"/>
          <w:numId w:val="23"/>
        </w:num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Value prediction has traditionally targeted only data-dependencies arising through registers. However, data dependencies also emerge from memory because of stores and loads to the same memory address.</w:t>
      </w:r>
      <w:r w:rsidR="000C0998" w:rsidRPr="00597B30">
        <w:rPr>
          <w:rFonts w:eastAsia="NimbusRomNo9L-Regu" w:cstheme="minorHAnsi"/>
          <w:lang w:bidi="ar-SA"/>
        </w:rPr>
        <w:t xml:space="preserve"> If the store to load forwarding can be accurately predicted for this load, then there is no need to predict any other register dependency that may be needed to calculate the address of the load.</w:t>
      </w:r>
    </w:p>
    <w:p w14:paraId="0D566EF0" w14:textId="23A71837" w:rsidR="008A4F00" w:rsidRPr="00597B30" w:rsidRDefault="008A4F00" w:rsidP="008A4F00">
      <w:pPr>
        <w:pStyle w:val="ListParagraph"/>
        <w:numPr>
          <w:ilvl w:val="0"/>
          <w:numId w:val="23"/>
        </w:num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 xml:space="preserve">Many load instructions do not always access constant data, and hence value predictors rely on large, expensive tables based on program context to predict them. We observed that a big fraction of such loads </w:t>
      </w:r>
      <w:r w:rsidR="00C3547A" w:rsidRPr="00597B30">
        <w:rPr>
          <w:rFonts w:eastAsia="NimbusRomNo9L-Regu" w:cstheme="minorHAnsi"/>
          <w:lang w:bidi="ar-SA"/>
        </w:rPr>
        <w:t>is</w:t>
      </w:r>
      <w:r w:rsidRPr="00597B30">
        <w:rPr>
          <w:rFonts w:eastAsia="NimbusRomNo9L-Regu" w:cstheme="minorHAnsi"/>
          <w:lang w:bidi="ar-SA"/>
        </w:rPr>
        <w:t xml:space="preserve"> </w:t>
      </w:r>
      <w:proofErr w:type="gramStart"/>
      <w:r w:rsidRPr="00597B30">
        <w:rPr>
          <w:rFonts w:eastAsia="NimbusRomNo9L-Regu" w:cstheme="minorHAnsi"/>
          <w:lang w:bidi="ar-SA"/>
        </w:rPr>
        <w:t>actually forwarded</w:t>
      </w:r>
      <w:proofErr w:type="gramEnd"/>
      <w:r w:rsidRPr="00597B30">
        <w:rPr>
          <w:rFonts w:eastAsia="NimbusRomNo9L-Regu" w:cstheme="minorHAnsi"/>
          <w:lang w:bidi="ar-SA"/>
        </w:rPr>
        <w:t xml:space="preserve"> by prior stores, necessitating storing and predicting different data for each program context. By incorporating memory dependence learning, our proposal eliminates the need of using context value prediction for such store forwarded loads, and thereby reduces the size of context tables that are needed for value prediction. A large body of research already exists for accurately predicting memory dependencies</w:t>
      </w:r>
      <w:r w:rsidR="00C3547A" w:rsidRPr="00597B30">
        <w:rPr>
          <w:rFonts w:eastAsia="NimbusRomNo9L-Regu" w:cstheme="minorHAnsi"/>
          <w:lang w:bidi="ar-SA"/>
        </w:rPr>
        <w:t xml:space="preserve">, </w:t>
      </w:r>
      <w:r w:rsidRPr="00597B30">
        <w:rPr>
          <w:rFonts w:eastAsia="NimbusRomNo9L-Regu" w:cstheme="minorHAnsi"/>
          <w:lang w:bidi="ar-SA"/>
        </w:rPr>
        <w:t>and we can leverage those works in our value predictor</w:t>
      </w:r>
    </w:p>
    <w:p w14:paraId="4B394048" w14:textId="6B8D40D6" w:rsidR="006C06F5" w:rsidRPr="004776C8" w:rsidRDefault="006C06F5" w:rsidP="00A77CFD">
      <w:pPr>
        <w:pStyle w:val="Heading1"/>
        <w:numPr>
          <w:ilvl w:val="1"/>
          <w:numId w:val="9"/>
        </w:numPr>
        <w:ind w:left="1440" w:hanging="360"/>
      </w:pPr>
      <w:bookmarkStart w:id="46" w:name="_Toc111211693"/>
      <w:proofErr w:type="spellStart"/>
      <w:r>
        <w:t>BeBoP</w:t>
      </w:r>
      <w:proofErr w:type="spellEnd"/>
      <w:r w:rsidRPr="004776C8">
        <w:t xml:space="preserve"> Paper:</w:t>
      </w:r>
      <w:bookmarkEnd w:id="46"/>
    </w:p>
    <w:p w14:paraId="296BDB91" w14:textId="34B522B6" w:rsidR="00807DAE" w:rsidRDefault="00597B30" w:rsidP="00303F8F">
      <w:pPr>
        <w:pStyle w:val="ListParagraph"/>
        <w:numPr>
          <w:ilvl w:val="3"/>
          <w:numId w:val="31"/>
        </w:numPr>
      </w:pPr>
      <w:r>
        <w:t xml:space="preserve">Load </w:t>
      </w:r>
      <w:proofErr w:type="spellStart"/>
      <w:r>
        <w:t>immediates</w:t>
      </w:r>
      <w:proofErr w:type="spellEnd"/>
      <w:r>
        <w:t xml:space="preserve">: </w:t>
      </w:r>
      <w:r w:rsidR="00BF5C0F">
        <w:t>If write ports are available at dispatch time to write predictions to the PRF</w:t>
      </w:r>
      <w:r w:rsidR="008C799B">
        <w:t>, then there is n</w:t>
      </w:r>
      <w:r w:rsidR="00AB2D80">
        <w:t xml:space="preserve">o need </w:t>
      </w:r>
      <w:r w:rsidR="008C799B">
        <w:t xml:space="preserve">for Load </w:t>
      </w:r>
      <w:proofErr w:type="spellStart"/>
      <w:r w:rsidR="008C799B">
        <w:t>Immediates</w:t>
      </w:r>
      <w:proofErr w:type="spellEnd"/>
      <w:r w:rsidR="008C799B">
        <w:t xml:space="preserve"> </w:t>
      </w:r>
      <w:r w:rsidR="00AB2D80">
        <w:t>to be predicted since their actual result is available in the frontend</w:t>
      </w:r>
      <w:r w:rsidR="00E12DCA">
        <w:t>. The predictor need not be trained</w:t>
      </w:r>
      <w:r w:rsidR="00B4339D">
        <w:t xml:space="preserve"> </w:t>
      </w:r>
      <w:r w:rsidR="00E12DCA">
        <w:t>for these instructions, and they need not be validated or even</w:t>
      </w:r>
      <w:r w:rsidR="009319E6">
        <w:t xml:space="preserve"> </w:t>
      </w:r>
      <w:r w:rsidR="00E12DCA">
        <w:t>dispatched to the IQ</w:t>
      </w:r>
      <w:r w:rsidR="00776EB2">
        <w:t>. T</w:t>
      </w:r>
      <w:r w:rsidR="00776EB2" w:rsidRPr="00776EB2">
        <w:t>hey can be processed in the front-end</w:t>
      </w:r>
      <w:r w:rsidR="00776EB2">
        <w:t xml:space="preserve"> by </w:t>
      </w:r>
      <w:r w:rsidR="00776EB2" w:rsidRPr="00776EB2">
        <w:t>simply placing the decoded immediate in the PRF</w:t>
      </w:r>
      <w:r w:rsidR="00BF5C0F">
        <w:t>.</w:t>
      </w:r>
    </w:p>
    <w:p w14:paraId="2EF31069" w14:textId="513D87E2" w:rsidR="00581A40" w:rsidRPr="00581A40" w:rsidRDefault="00581A40" w:rsidP="00303F8F">
      <w:pPr>
        <w:pStyle w:val="ListParagraph"/>
        <w:numPr>
          <w:ilvl w:val="0"/>
          <w:numId w:val="28"/>
        </w:numPr>
      </w:pPr>
      <w:r w:rsidRPr="00581A40">
        <w:t>Diff</w:t>
      </w:r>
      <w:r>
        <w:t xml:space="preserve">erence between our paper and </w:t>
      </w:r>
      <w:r w:rsidRPr="00581A40">
        <w:t>bebop:</w:t>
      </w:r>
      <w:r>
        <w:t xml:space="preserve"> We have a </w:t>
      </w:r>
      <w:r w:rsidRPr="00581A40">
        <w:t>Directory</w:t>
      </w:r>
      <w:r>
        <w:t xml:space="preserve"> </w:t>
      </w:r>
      <w:r w:rsidR="00F77B7D">
        <w:t>(while they keep their values in the predictor</w:t>
      </w:r>
      <w:r w:rsidR="006C64DE">
        <w:t xml:space="preserve"> and do regular register renaming</w:t>
      </w:r>
      <w:r w:rsidR="00F77B7D">
        <w:t xml:space="preserve">) </w:t>
      </w:r>
      <w:r>
        <w:t xml:space="preserve">and </w:t>
      </w:r>
      <w:proofErr w:type="spellStart"/>
      <w:r w:rsidRPr="00581A40">
        <w:t>uOpCache</w:t>
      </w:r>
      <w:proofErr w:type="spellEnd"/>
      <w:r>
        <w:t>.</w:t>
      </w:r>
    </w:p>
    <w:p w14:paraId="240172D7" w14:textId="647374FF" w:rsidR="00581A40" w:rsidDel="00F77791" w:rsidRDefault="00581A40">
      <w:pPr>
        <w:rPr>
          <w:del w:id="47" w:author="Layan Jarjoura" w:date="2022-11-17T11:31:00Z"/>
        </w:rPr>
      </w:pPr>
    </w:p>
    <w:p w14:paraId="3C5C5166" w14:textId="3CAB8C13" w:rsidR="00F77791" w:rsidRDefault="00F77791" w:rsidP="00581A40">
      <w:pPr>
        <w:pStyle w:val="ListParagraph"/>
      </w:pPr>
    </w:p>
    <w:p w14:paraId="1C297C76" w14:textId="7E98803F" w:rsidR="00F77791" w:rsidRDefault="00F77791" w:rsidP="00581A40">
      <w:pPr>
        <w:pStyle w:val="ListParagraph"/>
      </w:pPr>
    </w:p>
    <w:p w14:paraId="3B7CF8BB" w14:textId="445F03E9" w:rsidR="00F77791" w:rsidRDefault="00F77791" w:rsidP="00581A40">
      <w:pPr>
        <w:pStyle w:val="ListParagraph"/>
      </w:pPr>
    </w:p>
    <w:p w14:paraId="0C25E3A7" w14:textId="249B47A0" w:rsidR="00F77791" w:rsidRDefault="00F77791" w:rsidP="00581A40">
      <w:pPr>
        <w:pStyle w:val="ListParagraph"/>
      </w:pPr>
    </w:p>
    <w:p w14:paraId="74178350" w14:textId="45158B20" w:rsidR="00F77791" w:rsidRDefault="00F77791" w:rsidP="00581A40">
      <w:pPr>
        <w:pStyle w:val="ListParagraph"/>
      </w:pPr>
    </w:p>
    <w:p w14:paraId="6687163A" w14:textId="676C9379" w:rsidR="00F77791" w:rsidRDefault="00F77791" w:rsidP="00581A40">
      <w:pPr>
        <w:pStyle w:val="ListParagraph"/>
      </w:pPr>
    </w:p>
    <w:p w14:paraId="4B627215" w14:textId="1ABF6367" w:rsidR="00F77791" w:rsidRDefault="00F77791" w:rsidP="00581A40">
      <w:pPr>
        <w:pStyle w:val="ListParagraph"/>
      </w:pPr>
    </w:p>
    <w:p w14:paraId="3B551CBE" w14:textId="289F7AB6" w:rsidR="00F77791" w:rsidRDefault="00F77791" w:rsidP="00581A40">
      <w:pPr>
        <w:pStyle w:val="ListParagraph"/>
      </w:pPr>
    </w:p>
    <w:p w14:paraId="093360E0" w14:textId="00474C11" w:rsidR="00F77791" w:rsidRDefault="00F77791" w:rsidP="00581A40">
      <w:pPr>
        <w:pStyle w:val="ListParagraph"/>
      </w:pPr>
    </w:p>
    <w:p w14:paraId="4A3DC938" w14:textId="1CC12A7D" w:rsidR="00F77791" w:rsidRDefault="00F77791" w:rsidP="00581A40">
      <w:pPr>
        <w:pStyle w:val="ListParagraph"/>
      </w:pPr>
    </w:p>
    <w:p w14:paraId="3987BD66" w14:textId="126F0575" w:rsidR="00F77791" w:rsidRDefault="00F77791" w:rsidP="00581A40">
      <w:pPr>
        <w:pStyle w:val="ListParagraph"/>
      </w:pPr>
    </w:p>
    <w:p w14:paraId="483124A8" w14:textId="46C999AA" w:rsidR="00F77791" w:rsidRDefault="00F77791" w:rsidP="00581A40">
      <w:pPr>
        <w:pStyle w:val="ListParagraph"/>
      </w:pPr>
    </w:p>
    <w:p w14:paraId="3F18D830" w14:textId="65FD318A" w:rsidR="00F77791" w:rsidRDefault="00F77791" w:rsidP="00581A40">
      <w:pPr>
        <w:pStyle w:val="ListParagraph"/>
      </w:pPr>
    </w:p>
    <w:p w14:paraId="3D626948" w14:textId="21CAF9FB" w:rsidR="00F77791" w:rsidRDefault="00F77791" w:rsidP="00581A40">
      <w:pPr>
        <w:pStyle w:val="ListParagraph"/>
      </w:pPr>
    </w:p>
    <w:p w14:paraId="02E4C943" w14:textId="32198A57" w:rsidR="00F77791" w:rsidRDefault="00F77791" w:rsidP="00581A40">
      <w:pPr>
        <w:pStyle w:val="ListParagraph"/>
      </w:pPr>
    </w:p>
    <w:p w14:paraId="08BF5289" w14:textId="66DDDD57" w:rsidR="00A77CFD" w:rsidRDefault="00A77CFD" w:rsidP="00A77CFD">
      <w:pPr>
        <w:pStyle w:val="Heading1"/>
        <w:numPr>
          <w:ilvl w:val="0"/>
          <w:numId w:val="9"/>
        </w:numPr>
        <w:ind w:left="720"/>
      </w:pPr>
      <w:bookmarkStart w:id="48" w:name="_Toc111211694"/>
      <w:r>
        <w:lastRenderedPageBreak/>
        <w:t>Training Phase:</w:t>
      </w:r>
      <w:bookmarkEnd w:id="48"/>
    </w:p>
    <w:p w14:paraId="50953FD9" w14:textId="77777777" w:rsidR="00A77CFD" w:rsidRDefault="00A77CFD"/>
    <w:p w14:paraId="394E87E0" w14:textId="08FC471F" w:rsidR="00123F6E" w:rsidRDefault="00123F6E" w:rsidP="00123F6E">
      <w:pPr>
        <w:pStyle w:val="ListParagraph"/>
        <w:numPr>
          <w:ilvl w:val="0"/>
          <w:numId w:val="28"/>
        </w:numPr>
      </w:pPr>
      <w:r w:rsidRPr="00C8011B">
        <w:rPr>
          <w:u w:val="single"/>
        </w:rPr>
        <w:t>Placement</w:t>
      </w:r>
      <w:r>
        <w:t>:</w:t>
      </w:r>
      <w:r w:rsidR="003162A1">
        <w:t xml:space="preserve"> (3)</w:t>
      </w:r>
    </w:p>
    <w:p w14:paraId="4024F196" w14:textId="2AD144F0" w:rsidR="00123F6E" w:rsidRDefault="002A7F93" w:rsidP="00123F6E">
      <w:pPr>
        <w:pStyle w:val="ListParagraph"/>
      </w:pPr>
      <w:r>
        <w:t xml:space="preserve">The snooping </w:t>
      </w:r>
      <w:r w:rsidR="00E043D8">
        <w:t xml:space="preserve">of the VP </w:t>
      </w:r>
      <w:r w:rsidR="00123F6E">
        <w:t xml:space="preserve">on the busses </w:t>
      </w:r>
      <w:r>
        <w:t xml:space="preserve">can be done </w:t>
      </w:r>
      <w:r w:rsidRPr="00E043D8">
        <w:rPr>
          <w:color w:val="FF0000"/>
        </w:rPr>
        <w:t xml:space="preserve">right after Exe Stage or right at commit stage </w:t>
      </w:r>
      <w:r>
        <w:t xml:space="preserve">(After ROB so the </w:t>
      </w:r>
      <w:proofErr w:type="spellStart"/>
      <w:r>
        <w:t>uOps</w:t>
      </w:r>
      <w:proofErr w:type="spellEnd"/>
      <w:r>
        <w:t xml:space="preserve"> can be in order). As a first step, we’ll go with the </w:t>
      </w:r>
      <w:r w:rsidRPr="00E043D8">
        <w:rPr>
          <w:u w:val="single"/>
        </w:rPr>
        <w:t>commit stage</w:t>
      </w:r>
      <w:r>
        <w:t>.</w:t>
      </w:r>
    </w:p>
    <w:p w14:paraId="60DDA45B" w14:textId="379771FF" w:rsidR="00722217" w:rsidRPr="00C8011B" w:rsidRDefault="00722217" w:rsidP="00123F6E">
      <w:pPr>
        <w:pStyle w:val="ListParagraph"/>
        <w:numPr>
          <w:ilvl w:val="0"/>
          <w:numId w:val="28"/>
        </w:numPr>
        <w:rPr>
          <w:u w:val="single"/>
        </w:rPr>
      </w:pPr>
      <w:r w:rsidRPr="00C8011B">
        <w:rPr>
          <w:u w:val="single"/>
          <w:lang w:bidi="ar-LB"/>
        </w:rPr>
        <w:t xml:space="preserve">Start </w:t>
      </w:r>
      <w:r w:rsidR="00AE1BCF" w:rsidRPr="00C8011B">
        <w:rPr>
          <w:u w:val="single"/>
          <w:lang w:bidi="ar-LB"/>
        </w:rPr>
        <w:t xml:space="preserve">of </w:t>
      </w:r>
      <w:r w:rsidRPr="00C8011B">
        <w:rPr>
          <w:u w:val="single"/>
          <w:lang w:bidi="ar-LB"/>
        </w:rPr>
        <w:t>Training:</w:t>
      </w:r>
      <w:r w:rsidR="003162A1">
        <w:rPr>
          <w:u w:val="single"/>
          <w:lang w:bidi="ar-LB"/>
        </w:rPr>
        <w:t xml:space="preserve"> (1)</w:t>
      </w:r>
    </w:p>
    <w:p w14:paraId="0326EBA5" w14:textId="3EFDD4DA" w:rsidR="00861695" w:rsidRDefault="00722217" w:rsidP="00861695">
      <w:pPr>
        <w:pStyle w:val="ListParagraph"/>
        <w:rPr>
          <w:lang w:bidi="ar-LB"/>
        </w:rPr>
      </w:pPr>
      <w:r>
        <w:rPr>
          <w:lang w:bidi="ar-LB"/>
        </w:rPr>
        <w:t>S</w:t>
      </w:r>
      <w:r w:rsidR="00123F6E">
        <w:rPr>
          <w:lang w:bidi="ar-LB"/>
        </w:rPr>
        <w:t>u</w:t>
      </w:r>
      <w:r w:rsidR="00077E4C" w:rsidRPr="00077E4C">
        <w:rPr>
          <w:lang w:bidi="ar-LB"/>
        </w:rPr>
        <w:t>ggestion</w:t>
      </w:r>
      <w:r>
        <w:rPr>
          <w:lang w:bidi="ar-LB"/>
        </w:rPr>
        <w:t xml:space="preserve"> is</w:t>
      </w:r>
      <w:r w:rsidR="00077E4C" w:rsidRPr="00077E4C">
        <w:rPr>
          <w:lang w:bidi="ar-LB"/>
        </w:rPr>
        <w:t xml:space="preserve"> </w:t>
      </w:r>
      <w:r>
        <w:rPr>
          <w:lang w:bidi="ar-LB"/>
        </w:rPr>
        <w:t xml:space="preserve">to </w:t>
      </w:r>
      <w:r w:rsidR="00077E4C" w:rsidRPr="00077E4C">
        <w:rPr>
          <w:lang w:bidi="ar-LB"/>
        </w:rPr>
        <w:t xml:space="preserve">start training only after the BB is already in the </w:t>
      </w:r>
      <w:proofErr w:type="spellStart"/>
      <w:r w:rsidR="00077E4C" w:rsidRPr="00077E4C">
        <w:rPr>
          <w:lang w:bidi="ar-LB"/>
        </w:rPr>
        <w:t>uOp</w:t>
      </w:r>
      <w:proofErr w:type="spellEnd"/>
      <w:r w:rsidR="00077E4C" w:rsidRPr="00077E4C">
        <w:rPr>
          <w:lang w:bidi="ar-LB"/>
        </w:rPr>
        <w:t xml:space="preserve"> Cache.</w:t>
      </w:r>
    </w:p>
    <w:p w14:paraId="2ADB82AB" w14:textId="3A76707A" w:rsidR="00861695" w:rsidRPr="00C8011B" w:rsidRDefault="00AE1BCF" w:rsidP="00861695">
      <w:pPr>
        <w:pStyle w:val="ListParagraph"/>
        <w:numPr>
          <w:ilvl w:val="0"/>
          <w:numId w:val="28"/>
        </w:numPr>
        <w:rPr>
          <w:u w:val="single"/>
          <w:lang w:bidi="ar-LB"/>
        </w:rPr>
      </w:pPr>
      <w:r w:rsidRPr="00C8011B">
        <w:rPr>
          <w:u w:val="single"/>
          <w:lang w:bidi="ar-LB"/>
        </w:rPr>
        <w:t>Train on:</w:t>
      </w:r>
    </w:p>
    <w:p w14:paraId="4375AE6A" w14:textId="51C65472" w:rsidR="00AE1BCF" w:rsidRDefault="00AE1BCF" w:rsidP="00AE1BCF">
      <w:pPr>
        <w:pStyle w:val="ListParagraph"/>
        <w:rPr>
          <w:lang w:bidi="ar-LB"/>
        </w:rPr>
      </w:pPr>
      <w:r w:rsidRPr="00AE1BCF">
        <w:rPr>
          <w:lang w:bidi="ar-LB"/>
        </w:rPr>
        <w:t>For simplicity</w:t>
      </w:r>
      <w:r>
        <w:rPr>
          <w:lang w:bidi="ar-LB"/>
        </w:rPr>
        <w:t>,</w:t>
      </w:r>
      <w:r w:rsidRPr="00AE1BCF">
        <w:rPr>
          <w:lang w:bidi="ar-LB"/>
        </w:rPr>
        <w:t xml:space="preserve"> predict every load and </w:t>
      </w:r>
      <w:proofErr w:type="gramStart"/>
      <w:r>
        <w:rPr>
          <w:lang w:bidi="ar-LB"/>
        </w:rPr>
        <w:t>simple</w:t>
      </w:r>
      <w:proofErr w:type="gramEnd"/>
      <w:r>
        <w:rPr>
          <w:lang w:bidi="ar-LB"/>
        </w:rPr>
        <w:t xml:space="preserve"> </w:t>
      </w:r>
      <w:r w:rsidRPr="00AE1BCF">
        <w:rPr>
          <w:lang w:bidi="ar-LB"/>
        </w:rPr>
        <w:t>add/sub in program</w:t>
      </w:r>
      <w:r>
        <w:rPr>
          <w:lang w:bidi="ar-LB"/>
        </w:rPr>
        <w:t>, then</w:t>
      </w:r>
      <w:r w:rsidRPr="00AE1BCF">
        <w:rPr>
          <w:lang w:bidi="ar-LB"/>
        </w:rPr>
        <w:t xml:space="preserve"> check VP accuracy.</w:t>
      </w:r>
      <w:r>
        <w:rPr>
          <w:lang w:bidi="ar-LB"/>
        </w:rPr>
        <w:t xml:space="preserve"> We’ll complicate things later.</w:t>
      </w:r>
    </w:p>
    <w:p w14:paraId="40A26804" w14:textId="37705724" w:rsidR="009643FB" w:rsidRPr="009643FB" w:rsidRDefault="009643FB" w:rsidP="009643FB">
      <w:pPr>
        <w:pStyle w:val="ListParagraph"/>
        <w:numPr>
          <w:ilvl w:val="0"/>
          <w:numId w:val="28"/>
        </w:numPr>
        <w:rPr>
          <w:u w:val="single"/>
          <w:lang w:bidi="ar-LB"/>
        </w:rPr>
      </w:pPr>
      <w:r w:rsidRPr="009643FB">
        <w:rPr>
          <w:u w:val="single"/>
          <w:lang w:bidi="ar-LB"/>
        </w:rPr>
        <w:t>Stop Training:</w:t>
      </w:r>
      <w:r w:rsidR="003162A1">
        <w:rPr>
          <w:u w:val="single"/>
          <w:lang w:bidi="ar-LB"/>
        </w:rPr>
        <w:t xml:space="preserve"> (4)</w:t>
      </w:r>
    </w:p>
    <w:p w14:paraId="0DD628B0" w14:textId="2929664D" w:rsidR="009643FB" w:rsidRDefault="009643FB" w:rsidP="009643FB">
      <w:pPr>
        <w:pStyle w:val="ListParagraph"/>
        <w:rPr>
          <w:lang w:bidi="ar-LB"/>
        </w:rPr>
      </w:pPr>
      <w:r>
        <w:rPr>
          <w:lang w:bidi="ar-LB"/>
        </w:rPr>
        <w:t>When the confidence of a predicted value is high.</w:t>
      </w:r>
    </w:p>
    <w:p w14:paraId="34465377" w14:textId="181C459E" w:rsidR="003A33CB" w:rsidRDefault="009C3293" w:rsidP="009643FB">
      <w:pPr>
        <w:pStyle w:val="ListParagraph"/>
        <w:rPr>
          <w:lang w:bidi="ar-LB"/>
        </w:rPr>
      </w:pPr>
      <w:r>
        <w:rPr>
          <w:lang w:bidi="ar-LB"/>
        </w:rPr>
        <w:t xml:space="preserve">If the confidence doesn’t saturate on a high confidence after a certain </w:t>
      </w:r>
      <w:r w:rsidR="005A647C">
        <w:rPr>
          <w:lang w:bidi="ar-LB"/>
        </w:rPr>
        <w:t>amount of time</w:t>
      </w:r>
      <w:r w:rsidR="00DA1ACC">
        <w:rPr>
          <w:lang w:bidi="ar-LB"/>
        </w:rPr>
        <w:t xml:space="preserve"> or </w:t>
      </w:r>
      <w:r w:rsidR="00243134">
        <w:rPr>
          <w:lang w:bidi="ar-LB"/>
        </w:rPr>
        <w:t>occurrences</w:t>
      </w:r>
      <w:r w:rsidR="005A647C">
        <w:rPr>
          <w:lang w:bidi="ar-LB"/>
        </w:rPr>
        <w:t xml:space="preserve"> of the specific instruction</w:t>
      </w:r>
      <w:r w:rsidR="00243134">
        <w:rPr>
          <w:lang w:bidi="ar-LB"/>
        </w:rPr>
        <w:t>, we evict the entry</w:t>
      </w:r>
      <w:r w:rsidR="005A647C">
        <w:rPr>
          <w:lang w:bidi="ar-LB"/>
        </w:rPr>
        <w:t>.</w:t>
      </w:r>
    </w:p>
    <w:p w14:paraId="25F20048" w14:textId="77777777" w:rsidR="006B6331" w:rsidRDefault="006B6331" w:rsidP="006B6331">
      <w:pPr>
        <w:pStyle w:val="paragraph"/>
        <w:spacing w:before="0" w:beforeAutospacing="0" w:after="0" w:afterAutospacing="0"/>
        <w:ind w:left="720"/>
        <w:textAlignment w:val="baseline"/>
        <w:rPr>
          <w:rStyle w:val="normaltextrun"/>
          <w:rFonts w:ascii="Calibri" w:hAnsi="Calibri" w:cs="Calibri"/>
          <w:sz w:val="22"/>
          <w:szCs w:val="22"/>
        </w:rPr>
      </w:pPr>
      <w:r>
        <w:rPr>
          <w:rStyle w:val="normaltextrun"/>
          <w:rFonts w:ascii="Calibri" w:hAnsi="Calibri" w:cs="Calibri"/>
          <w:sz w:val="22"/>
          <w:szCs w:val="22"/>
        </w:rPr>
        <w:t xml:space="preserve">When the VP encounters a </w:t>
      </w:r>
      <w:proofErr w:type="spellStart"/>
      <w:r>
        <w:rPr>
          <w:rStyle w:val="normaltextrun"/>
          <w:rFonts w:ascii="Calibri" w:hAnsi="Calibri" w:cs="Calibri"/>
          <w:sz w:val="22"/>
          <w:szCs w:val="22"/>
        </w:rPr>
        <w:t>uOp</w:t>
      </w:r>
      <w:proofErr w:type="spellEnd"/>
      <w:r>
        <w:rPr>
          <w:rStyle w:val="normaltextrun"/>
          <w:rFonts w:ascii="Calibri" w:hAnsi="Calibri" w:cs="Calibri"/>
          <w:sz w:val="22"/>
          <w:szCs w:val="22"/>
        </w:rPr>
        <w:t xml:space="preserve"> (ROB entry) for the first time, its real value is snooped from the busses and a confidence counter is initialized.</w:t>
      </w:r>
    </w:p>
    <w:p w14:paraId="500199F4" w14:textId="77777777" w:rsidR="006B6331" w:rsidRDefault="006B6331" w:rsidP="006B6331">
      <w:pPr>
        <w:pStyle w:val="paragraph"/>
        <w:spacing w:before="0" w:beforeAutospacing="0" w:after="0" w:afterAutospacing="0"/>
        <w:ind w:left="720"/>
        <w:textAlignment w:val="baseline"/>
        <w:rPr>
          <w:rStyle w:val="normaltextrun"/>
          <w:rFonts w:ascii="Calibri" w:hAnsi="Calibri" w:cs="Calibri"/>
          <w:sz w:val="22"/>
          <w:szCs w:val="22"/>
        </w:rPr>
      </w:pPr>
      <w:r>
        <w:rPr>
          <w:rStyle w:val="normaltextrun"/>
          <w:rFonts w:ascii="Calibri" w:hAnsi="Calibri" w:cs="Calibri"/>
          <w:sz w:val="22"/>
          <w:szCs w:val="22"/>
        </w:rPr>
        <w:t>On the second encounter, the ROB entry is updated, get real value again for comparison, and update confidence.</w:t>
      </w:r>
    </w:p>
    <w:p w14:paraId="687C10A3" w14:textId="77777777" w:rsidR="006B6331" w:rsidRPr="003070FC" w:rsidRDefault="006B6331" w:rsidP="006B6331">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sz w:val="22"/>
          <w:szCs w:val="22"/>
        </w:rPr>
        <w:t>When confidence is saturated, flush entries from VP and copy values to Dictionary.</w:t>
      </w:r>
      <w:r>
        <w:rPr>
          <w:rStyle w:val="eop"/>
          <w:rFonts w:ascii="Calibri" w:eastAsiaTheme="majorEastAsia" w:hAnsi="Calibri" w:cs="Calibri"/>
          <w:sz w:val="22"/>
          <w:szCs w:val="22"/>
        </w:rPr>
        <w:t> </w:t>
      </w:r>
    </w:p>
    <w:p w14:paraId="38A4D0FB" w14:textId="77777777" w:rsidR="006B6331" w:rsidRDefault="006B6331" w:rsidP="009643FB">
      <w:pPr>
        <w:pStyle w:val="ListParagraph"/>
        <w:rPr>
          <w:lang w:bidi="ar-LB"/>
        </w:rPr>
      </w:pPr>
    </w:p>
    <w:p w14:paraId="07C475D8" w14:textId="636A0C15" w:rsidR="00040A4B" w:rsidRPr="00DC6F07" w:rsidRDefault="00040A4B" w:rsidP="00040A4B">
      <w:pPr>
        <w:pStyle w:val="ListParagraph"/>
        <w:numPr>
          <w:ilvl w:val="0"/>
          <w:numId w:val="28"/>
        </w:numPr>
        <w:rPr>
          <w:u w:val="single"/>
          <w:lang w:bidi="ar-LB"/>
        </w:rPr>
      </w:pPr>
      <w:r w:rsidRPr="00DC6F07">
        <w:rPr>
          <w:u w:val="single"/>
          <w:lang w:bidi="ar-LB"/>
        </w:rPr>
        <w:t>Access the VP using:</w:t>
      </w:r>
      <w:r w:rsidR="003162A1">
        <w:rPr>
          <w:u w:val="single"/>
          <w:lang w:bidi="ar-LB"/>
        </w:rPr>
        <w:t xml:space="preserve"> (2)</w:t>
      </w:r>
    </w:p>
    <w:p w14:paraId="4D79C36C" w14:textId="23070B0D" w:rsidR="00040A4B" w:rsidRDefault="00040A4B" w:rsidP="00040A4B">
      <w:pPr>
        <w:pStyle w:val="ListParagraph"/>
        <w:rPr>
          <w:lang w:bidi="ar-LB"/>
        </w:rPr>
      </w:pPr>
      <w:r>
        <w:rPr>
          <w:lang w:bidi="ar-LB"/>
        </w:rPr>
        <w:t xml:space="preserve">BB entry address + </w:t>
      </w:r>
      <w:proofErr w:type="spellStart"/>
      <w:r w:rsidRPr="003070FC">
        <w:rPr>
          <w:color w:val="4472C4" w:themeColor="accent1"/>
          <w:lang w:bidi="ar-LB"/>
        </w:rPr>
        <w:t>uOp</w:t>
      </w:r>
      <w:proofErr w:type="spellEnd"/>
      <w:r w:rsidRPr="003070FC">
        <w:rPr>
          <w:color w:val="4472C4" w:themeColor="accent1"/>
          <w:lang w:bidi="ar-LB"/>
        </w:rPr>
        <w:t xml:space="preserve"> offset </w:t>
      </w:r>
      <w:r>
        <w:rPr>
          <w:lang w:bidi="ar-LB"/>
        </w:rPr>
        <w:t>+ hi</w:t>
      </w:r>
      <w:r w:rsidR="003070FC">
        <w:rPr>
          <w:lang w:bidi="ar-LB"/>
        </w:rPr>
        <w:t>s</w:t>
      </w:r>
      <w:r>
        <w:rPr>
          <w:lang w:bidi="ar-LB"/>
        </w:rPr>
        <w:t>tory/whatever the specific predictor needs.</w:t>
      </w:r>
    </w:p>
    <w:p w14:paraId="603FAECA" w14:textId="4EA55E24" w:rsidR="00DA1ACC" w:rsidRDefault="00DA1ACC" w:rsidP="00231127">
      <w:pPr>
        <w:pStyle w:val="ListParagraph"/>
        <w:rPr>
          <w:lang w:bidi="ar-LB"/>
        </w:rPr>
      </w:pPr>
      <w:r>
        <w:rPr>
          <w:lang w:bidi="ar-LB"/>
        </w:rPr>
        <w:t xml:space="preserve">An issue – there might be </w:t>
      </w:r>
      <w:commentRangeStart w:id="49"/>
      <w:r>
        <w:rPr>
          <w:lang w:bidi="ar-LB"/>
        </w:rPr>
        <w:t xml:space="preserve">multiple BB entry addresses </w:t>
      </w:r>
      <w:commentRangeEnd w:id="49"/>
      <w:r w:rsidR="00CF2286">
        <w:rPr>
          <w:rStyle w:val="CommentReference"/>
        </w:rPr>
        <w:commentReference w:id="49"/>
      </w:r>
      <w:ins w:id="50" w:author="Freddy Gabbay" w:date="2022-08-07T23:17:00Z">
        <w:r>
          <w:rPr>
            <w:lang w:bidi="ar-LB"/>
          </w:rPr>
          <w:t>so this might lead to a duplication of the same instruction in the V</w:t>
        </w:r>
      </w:ins>
      <w:ins w:id="51" w:author="Freddy Gabbay" w:date="2022-08-07T23:18:00Z">
        <w:r>
          <w:rPr>
            <w:lang w:bidi="ar-LB"/>
          </w:rPr>
          <w:t xml:space="preserve">P predictor. If we use last value prediction it is not a problem. </w:t>
        </w:r>
      </w:ins>
    </w:p>
    <w:p w14:paraId="2470D0BA" w14:textId="058145D3" w:rsidR="00626BB8" w:rsidRDefault="00626BB8" w:rsidP="00040A4B">
      <w:pPr>
        <w:pStyle w:val="ListParagraph"/>
        <w:rPr>
          <w:lang w:bidi="ar-LB"/>
        </w:rPr>
      </w:pPr>
      <w:r>
        <w:rPr>
          <w:lang w:bidi="ar-LB"/>
        </w:rPr>
        <w:t>up offset is needed when we predict more than one value in a BB.</w:t>
      </w:r>
    </w:p>
    <w:p w14:paraId="4B606B98" w14:textId="4223F53B" w:rsidR="00626BB8" w:rsidRDefault="00626BB8" w:rsidP="00040A4B">
      <w:pPr>
        <w:pStyle w:val="ListParagraph"/>
        <w:rPr>
          <w:lang w:bidi="ar-LB"/>
        </w:rPr>
      </w:pPr>
      <w:r>
        <w:rPr>
          <w:lang w:bidi="ar-LB"/>
        </w:rPr>
        <w:t xml:space="preserve">For now, we only predict one value per BB and decide on a priority </w:t>
      </w:r>
      <w:r w:rsidR="00A65297">
        <w:rPr>
          <w:lang w:bidi="ar-LB"/>
        </w:rPr>
        <w:t>to pick one instruction between the load/sub/add in a BB.</w:t>
      </w:r>
    </w:p>
    <w:p w14:paraId="0785BF76" w14:textId="14D7A504" w:rsidR="00DC6F07" w:rsidRPr="00DC6F07" w:rsidRDefault="00367271" w:rsidP="00DC6F07">
      <w:pPr>
        <w:pStyle w:val="paragraph"/>
        <w:numPr>
          <w:ilvl w:val="0"/>
          <w:numId w:val="28"/>
        </w:numPr>
        <w:spacing w:before="0" w:beforeAutospacing="0" w:after="0" w:afterAutospacing="0"/>
        <w:textAlignment w:val="baseline"/>
        <w:rPr>
          <w:rStyle w:val="normaltextrun"/>
          <w:rFonts w:ascii="Segoe UI" w:hAnsi="Segoe UI" w:cs="Segoe UI"/>
          <w:sz w:val="18"/>
          <w:szCs w:val="18"/>
        </w:rPr>
      </w:pPr>
      <w:r w:rsidRPr="00DC6F07">
        <w:rPr>
          <w:rStyle w:val="normaltextrun"/>
          <w:rFonts w:ascii="Calibri" w:hAnsi="Calibri" w:cs="Calibri"/>
          <w:sz w:val="22"/>
          <w:szCs w:val="22"/>
          <w:u w:val="single"/>
        </w:rPr>
        <w:t>VP fields:</w:t>
      </w:r>
      <w:r>
        <w:rPr>
          <w:rStyle w:val="normaltextrun"/>
          <w:rFonts w:ascii="Calibri" w:hAnsi="Calibri" w:cs="Calibri"/>
          <w:sz w:val="22"/>
          <w:szCs w:val="22"/>
        </w:rPr>
        <w:t xml:space="preserve"> </w:t>
      </w:r>
    </w:p>
    <w:p w14:paraId="411AFCE9" w14:textId="77777777" w:rsidR="00367271" w:rsidRDefault="00367271" w:rsidP="00367271">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 xml:space="preserve">The lookup key to the VP is PC address and </w:t>
      </w:r>
      <w:proofErr w:type="spellStart"/>
      <w:r>
        <w:rPr>
          <w:rStyle w:val="normaltextrun"/>
          <w:rFonts w:ascii="Calibri" w:hAnsi="Calibri" w:cs="Calibri"/>
          <w:sz w:val="22"/>
          <w:szCs w:val="22"/>
        </w:rPr>
        <w:t>uOp</w:t>
      </w:r>
      <w:proofErr w:type="spellEnd"/>
      <w:r>
        <w:rPr>
          <w:rStyle w:val="normaltextrun"/>
          <w:rFonts w:ascii="Calibri" w:hAnsi="Calibri" w:cs="Calibri"/>
          <w:sz w:val="22"/>
          <w:szCs w:val="22"/>
        </w:rPr>
        <w:t xml:space="preserve"> offset. When confidence is saturated for a certain instruction, we get its address from the lookup key and copy it to the relevant field in the dictionary.</w:t>
      </w:r>
      <w:r>
        <w:rPr>
          <w:rStyle w:val="eop"/>
          <w:rFonts w:ascii="Calibri" w:eastAsiaTheme="majorEastAsia" w:hAnsi="Calibri" w:cs="Calibri"/>
          <w:sz w:val="22"/>
          <w:szCs w:val="22"/>
        </w:rPr>
        <w:t> </w:t>
      </w:r>
    </w:p>
    <w:p w14:paraId="43653D14" w14:textId="77777777" w:rsidR="00367271" w:rsidRDefault="00367271" w:rsidP="00367271">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CC5C113" w14:textId="63FADAC6" w:rsidR="00AE1BCF" w:rsidRDefault="00AE1BCF" w:rsidP="00AE1BCF">
      <w:pPr>
        <w:pStyle w:val="ListParagraph"/>
        <w:rPr>
          <w:lang w:bidi="ar-LB"/>
        </w:rPr>
      </w:pPr>
    </w:p>
    <w:p w14:paraId="29A7B85F" w14:textId="5085EB97" w:rsidR="00F77791" w:rsidRDefault="00F77791" w:rsidP="00AE1BCF">
      <w:pPr>
        <w:pStyle w:val="ListParagraph"/>
        <w:rPr>
          <w:lang w:bidi="ar-LB"/>
        </w:rPr>
      </w:pPr>
    </w:p>
    <w:p w14:paraId="3CABDCD8" w14:textId="07C955C8" w:rsidR="00F77791" w:rsidRDefault="00F77791" w:rsidP="00AE1BCF">
      <w:pPr>
        <w:pStyle w:val="ListParagraph"/>
        <w:rPr>
          <w:lang w:bidi="ar-LB"/>
        </w:rPr>
      </w:pPr>
    </w:p>
    <w:p w14:paraId="51EC90E1" w14:textId="44415B9B" w:rsidR="00F77791" w:rsidRDefault="00F77791" w:rsidP="00AE1BCF">
      <w:pPr>
        <w:pStyle w:val="ListParagraph"/>
        <w:rPr>
          <w:lang w:bidi="ar-LB"/>
        </w:rPr>
      </w:pPr>
    </w:p>
    <w:p w14:paraId="1A641E34" w14:textId="22FD0E18" w:rsidR="00F77791" w:rsidRDefault="00F77791" w:rsidP="00AE1BCF">
      <w:pPr>
        <w:pStyle w:val="ListParagraph"/>
        <w:rPr>
          <w:lang w:bidi="ar-LB"/>
        </w:rPr>
      </w:pPr>
    </w:p>
    <w:p w14:paraId="611281D0" w14:textId="4AB7BFF0" w:rsidR="00F77791" w:rsidRDefault="00F77791" w:rsidP="00AE1BCF">
      <w:pPr>
        <w:pStyle w:val="ListParagraph"/>
        <w:rPr>
          <w:lang w:bidi="ar-LB"/>
        </w:rPr>
      </w:pPr>
    </w:p>
    <w:p w14:paraId="064B2678" w14:textId="11A695A1" w:rsidR="00F77791" w:rsidRDefault="00F77791" w:rsidP="00AE1BCF">
      <w:pPr>
        <w:pStyle w:val="ListParagraph"/>
        <w:rPr>
          <w:lang w:bidi="ar-LB"/>
        </w:rPr>
      </w:pPr>
    </w:p>
    <w:p w14:paraId="3EC6EB60" w14:textId="6BD00CB6" w:rsidR="00F77791" w:rsidRDefault="00F77791" w:rsidP="00AE1BCF">
      <w:pPr>
        <w:pStyle w:val="ListParagraph"/>
        <w:rPr>
          <w:lang w:bidi="ar-LB"/>
        </w:rPr>
      </w:pPr>
    </w:p>
    <w:p w14:paraId="278485EC" w14:textId="70C29AAD" w:rsidR="00F77791" w:rsidRDefault="00F77791" w:rsidP="00AE1BCF">
      <w:pPr>
        <w:pStyle w:val="ListParagraph"/>
        <w:rPr>
          <w:lang w:bidi="ar-LB"/>
        </w:rPr>
      </w:pPr>
    </w:p>
    <w:p w14:paraId="74B4D3A8" w14:textId="77777777" w:rsidR="00F77791" w:rsidRPr="00077E4C" w:rsidRDefault="00F77791" w:rsidP="00AE1BCF">
      <w:pPr>
        <w:pStyle w:val="ListParagraph"/>
        <w:rPr>
          <w:lang w:bidi="ar-LB"/>
        </w:rPr>
      </w:pPr>
    </w:p>
    <w:p w14:paraId="12ED585D" w14:textId="7C51FCE8" w:rsidR="00921300" w:rsidRDefault="002D72B7" w:rsidP="00F77791">
      <w:r>
        <w:rPr>
          <w:lang w:bidi="ar-LB"/>
        </w:rPr>
        <w:lastRenderedPageBreak/>
        <w:t>Diagram</w:t>
      </w:r>
      <w:r w:rsidR="006C23AE">
        <w:rPr>
          <w:lang w:bidi="ar-LB"/>
        </w:rPr>
        <w:t xml:space="preserve"> of the flow</w:t>
      </w:r>
      <w:r>
        <w:rPr>
          <w:lang w:bidi="ar-LB"/>
        </w:rPr>
        <w:t>:</w:t>
      </w:r>
    </w:p>
    <w:p w14:paraId="23A3E593" w14:textId="61AAF817" w:rsidR="00E67557" w:rsidRDefault="00E67557"/>
    <w:p w14:paraId="76FC7354" w14:textId="4DE149B6" w:rsidR="00E67557" w:rsidRDefault="00E67557"/>
    <w:p w14:paraId="56D5B00B" w14:textId="7B7120EE" w:rsidR="00E67557" w:rsidRDefault="00E67557"/>
    <w:p w14:paraId="3E0956F4" w14:textId="70C40FA5" w:rsidR="002C17F9" w:rsidRDefault="002C17F9" w:rsidP="002C17F9">
      <w:r w:rsidRPr="002C17F9">
        <w:rPr>
          <w:noProof/>
        </w:rPr>
        <mc:AlternateContent>
          <mc:Choice Requires="wps">
            <w:drawing>
              <wp:anchor distT="0" distB="0" distL="114300" distR="114300" simplePos="0" relativeHeight="251831296" behindDoc="0" locked="0" layoutInCell="1" allowOverlap="1" wp14:anchorId="7FE52564" wp14:editId="2779CFA3">
                <wp:simplePos x="0" y="0"/>
                <wp:positionH relativeFrom="page">
                  <wp:align>right</wp:align>
                </wp:positionH>
                <wp:positionV relativeFrom="paragraph">
                  <wp:posOffset>-230588</wp:posOffset>
                </wp:positionV>
                <wp:extent cx="1566407" cy="1304014"/>
                <wp:effectExtent l="0" t="0" r="0" b="0"/>
                <wp:wrapNone/>
                <wp:docPr id="28" name="TextBox 9"/>
                <wp:cNvGraphicFramePr/>
                <a:graphic xmlns:a="http://schemas.openxmlformats.org/drawingml/2006/main">
                  <a:graphicData uri="http://schemas.microsoft.com/office/word/2010/wordprocessingShape">
                    <wps:wsp>
                      <wps:cNvSpPr txBox="1"/>
                      <wps:spPr>
                        <a:xfrm flipH="1">
                          <a:off x="0" y="0"/>
                          <a:ext cx="1566407" cy="1304014"/>
                        </a:xfrm>
                        <a:prstGeom prst="rect">
                          <a:avLst/>
                        </a:prstGeom>
                        <a:noFill/>
                      </wps:spPr>
                      <wps:txbx>
                        <w:txbxContent>
                          <w:p w14:paraId="0333C944" w14:textId="77777777" w:rsidR="002C17F9" w:rsidRDefault="002C17F9" w:rsidP="002C17F9">
                            <w:pPr>
                              <w:rPr>
                                <w:rFonts w:hAnsi="Calibri"/>
                                <w:color w:val="000000" w:themeColor="text1"/>
                                <w:kern w:val="24"/>
                                <w:sz w:val="32"/>
                                <w:szCs w:val="32"/>
                              </w:rPr>
                            </w:pPr>
                            <w:r>
                              <w:rPr>
                                <w:rFonts w:hAnsi="Calibri"/>
                                <w:color w:val="000000" w:themeColor="text1"/>
                                <w:kern w:val="24"/>
                                <w:sz w:val="32"/>
                                <w:szCs w:val="32"/>
                              </w:rPr>
                              <w:t xml:space="preserve">Fetch BB into </w:t>
                            </w:r>
                            <w:proofErr w:type="spellStart"/>
                            <w:r>
                              <w:rPr>
                                <w:rFonts w:hAnsi="Calibri"/>
                                <w:color w:val="000000" w:themeColor="text1"/>
                                <w:kern w:val="24"/>
                                <w:sz w:val="32"/>
                                <w:szCs w:val="32"/>
                              </w:rPr>
                              <w:t>uOpCache</w:t>
                            </w:r>
                            <w:proofErr w:type="spellEnd"/>
                            <w:r>
                              <w:rPr>
                                <w:rFonts w:hAnsi="Calibri"/>
                                <w:color w:val="000000" w:themeColor="text1"/>
                                <w:kern w:val="24"/>
                                <w:sz w:val="32"/>
                                <w:szCs w:val="32"/>
                              </w:rPr>
                              <w:t xml:space="preserve"> </w:t>
                            </w:r>
                          </w:p>
                          <w:p w14:paraId="74BCE967" w14:textId="77777777" w:rsidR="002C17F9" w:rsidRDefault="002C17F9" w:rsidP="002C17F9">
                            <w:pPr>
                              <w:rPr>
                                <w:rFonts w:hAnsi="Calibri"/>
                                <w:color w:val="000000" w:themeColor="text1"/>
                                <w:kern w:val="24"/>
                                <w:sz w:val="32"/>
                                <w:szCs w:val="32"/>
                              </w:rPr>
                            </w:pPr>
                            <w:r>
                              <w:rPr>
                                <w:rFonts w:hAnsi="Calibri"/>
                                <w:color w:val="000000" w:themeColor="text1"/>
                                <w:kern w:val="24"/>
                                <w:sz w:val="32"/>
                                <w:szCs w:val="32"/>
                              </w:rPr>
                              <w:t xml:space="preserve">THEN start training.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FE52564" id="TextBox 9" o:spid="_x0000_s1143" type="#_x0000_t202" style="position:absolute;margin-left:72.15pt;margin-top:-18.15pt;width:123.35pt;height:102.7pt;flip:x;z-index:2518312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" filled="f" stroked="f">
                <v:textbox>
                  <w:txbxContent>
                    <w:p w14:paraId="0333C944" w14:textId="77777777" w:rsidR="002C17F9" w:rsidRDefault="002C17F9" w:rsidP="002C17F9">
                      <w:pPr>
                        <w:rPr>
                          <w:rFonts w:hAnsi="Calibri"/>
                          <w:color w:val="000000" w:themeColor="text1"/>
                          <w:kern w:val="24"/>
                          <w:sz w:val="32"/>
                          <w:szCs w:val="32"/>
                        </w:rPr>
                      </w:pPr>
                      <w:r>
                        <w:rPr>
                          <w:rFonts w:hAnsi="Calibri"/>
                          <w:color w:val="000000" w:themeColor="text1"/>
                          <w:kern w:val="24"/>
                          <w:sz w:val="32"/>
                          <w:szCs w:val="32"/>
                        </w:rPr>
                        <w:t xml:space="preserve">Fetch BB into </w:t>
                      </w:r>
                      <w:proofErr w:type="spellStart"/>
                      <w:r>
                        <w:rPr>
                          <w:rFonts w:hAnsi="Calibri"/>
                          <w:color w:val="000000" w:themeColor="text1"/>
                          <w:kern w:val="24"/>
                          <w:sz w:val="32"/>
                          <w:szCs w:val="32"/>
                        </w:rPr>
                        <w:t>uOpCache</w:t>
                      </w:r>
                      <w:proofErr w:type="spellEnd"/>
                      <w:r>
                        <w:rPr>
                          <w:rFonts w:hAnsi="Calibri"/>
                          <w:color w:val="000000" w:themeColor="text1"/>
                          <w:kern w:val="24"/>
                          <w:sz w:val="32"/>
                          <w:szCs w:val="32"/>
                        </w:rPr>
                        <w:t xml:space="preserve"> </w:t>
                      </w:r>
                    </w:p>
                    <w:p w14:paraId="74BCE967" w14:textId="77777777" w:rsidR="002C17F9" w:rsidRDefault="002C17F9" w:rsidP="002C17F9">
                      <w:pPr>
                        <w:rPr>
                          <w:rFonts w:hAnsi="Calibri"/>
                          <w:color w:val="000000" w:themeColor="text1"/>
                          <w:kern w:val="24"/>
                          <w:sz w:val="32"/>
                          <w:szCs w:val="32"/>
                        </w:rPr>
                      </w:pPr>
                      <w:r>
                        <w:rPr>
                          <w:rFonts w:hAnsi="Calibri"/>
                          <w:color w:val="000000" w:themeColor="text1"/>
                          <w:kern w:val="24"/>
                          <w:sz w:val="32"/>
                          <w:szCs w:val="32"/>
                        </w:rPr>
                        <w:t xml:space="preserve">THEN start training. </w:t>
                      </w:r>
                    </w:p>
                  </w:txbxContent>
                </v:textbox>
                <w10:wrap anchorx="page"/>
              </v:shape>
            </w:pict>
          </mc:Fallback>
        </mc:AlternateContent>
      </w:r>
      <w:r w:rsidRPr="002C17F9">
        <w:rPr>
          <w:noProof/>
        </w:rPr>
        <mc:AlternateContent>
          <mc:Choice Requires="wps">
            <w:drawing>
              <wp:anchor distT="0" distB="0" distL="114300" distR="114300" simplePos="0" relativeHeight="251829248" behindDoc="0" locked="0" layoutInCell="1" allowOverlap="1" wp14:anchorId="2425BFBD" wp14:editId="07DAC790">
                <wp:simplePos x="0" y="0"/>
                <wp:positionH relativeFrom="column">
                  <wp:posOffset>5111032</wp:posOffset>
                </wp:positionH>
                <wp:positionV relativeFrom="paragraph">
                  <wp:posOffset>200549</wp:posOffset>
                </wp:positionV>
                <wp:extent cx="73218" cy="912467"/>
                <wp:effectExtent l="38100" t="0" r="22225" b="59690"/>
                <wp:wrapNone/>
                <wp:docPr id="2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3218" cy="912467"/>
                        </a:xfrm>
                        <a:prstGeom prst="straightConnector1">
                          <a:avLst/>
                        </a:prstGeom>
                        <a:ln>
                          <a:solidFill>
                            <a:srgbClr val="7030A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5F2E4" id="Straight Arrow Connector 6" o:spid="_x0000_s1026" type="#_x0000_t32" style="position:absolute;margin-left:402.45pt;margin-top:15.8pt;width:5.75pt;height:71.8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" strokecolor="#7030a0" strokeweight="1.5pt">
                <v:stroke endarrow="block" joinstyle="miter"/>
                <o:lock v:ext="edit" shapetype="f"/>
              </v:shape>
            </w:pict>
          </mc:Fallback>
        </mc:AlternateContent>
      </w:r>
      <w:r w:rsidRPr="002C17F9">
        <w:rPr>
          <w:noProof/>
        </w:rPr>
        <mc:AlternateContent>
          <mc:Choice Requires="wps">
            <w:drawing>
              <wp:anchor distT="0" distB="0" distL="114300" distR="114300" simplePos="0" relativeHeight="251830272" behindDoc="0" locked="0" layoutInCell="1" allowOverlap="1" wp14:anchorId="5365F426" wp14:editId="2155BCE1">
                <wp:simplePos x="0" y="0"/>
                <wp:positionH relativeFrom="column">
                  <wp:posOffset>4948583</wp:posOffset>
                </wp:positionH>
                <wp:positionV relativeFrom="paragraph">
                  <wp:posOffset>-229649</wp:posOffset>
                </wp:positionV>
                <wp:extent cx="428263" cy="428263"/>
                <wp:effectExtent l="19050" t="19050" r="10160" b="10160"/>
                <wp:wrapNone/>
                <wp:docPr id="27" name="Oval 8"/>
                <wp:cNvGraphicFramePr/>
                <a:graphic xmlns:a="http://schemas.openxmlformats.org/drawingml/2006/main">
                  <a:graphicData uri="http://schemas.microsoft.com/office/word/2010/wordprocessingShape">
                    <wps:wsp>
                      <wps:cNvSpPr/>
                      <wps:spPr>
                        <a:xfrm>
                          <a:off x="0" y="0"/>
                          <a:ext cx="428263" cy="428263"/>
                        </a:xfrm>
                        <a:prstGeom prst="ellipse">
                          <a:avLst/>
                        </a:prstGeom>
                        <a:ln w="38100">
                          <a:solidFill>
                            <a:srgbClr val="7030A0"/>
                          </a:solidFill>
                        </a:ln>
                      </wps:spPr>
                      <wps:style>
                        <a:lnRef idx="2">
                          <a:schemeClr val="accent1"/>
                        </a:lnRef>
                        <a:fillRef idx="1">
                          <a:schemeClr val="lt1"/>
                        </a:fillRef>
                        <a:effectRef idx="0">
                          <a:schemeClr val="accent1"/>
                        </a:effectRef>
                        <a:fontRef idx="minor">
                          <a:schemeClr val="dk1"/>
                        </a:fontRef>
                      </wps:style>
                      <wps:txbx>
                        <w:txbxContent>
                          <w:p w14:paraId="622E1DC4" w14:textId="77777777" w:rsidR="002C17F9" w:rsidRDefault="002C17F9" w:rsidP="002C17F9">
                            <w:pPr>
                              <w:jc w:val="center"/>
                              <w:rPr>
                                <w:rFonts w:hAnsi="Calibri"/>
                                <w:color w:val="000000" w:themeColor="dark1"/>
                                <w:kern w:val="24"/>
                                <w:sz w:val="36"/>
                                <w:szCs w:val="36"/>
                              </w:rPr>
                            </w:pPr>
                            <w:r>
                              <w:rPr>
                                <w:rFonts w:hAnsi="Calibri"/>
                                <w:color w:val="000000" w:themeColor="dark1"/>
                                <w:kern w:val="24"/>
                                <w:sz w:val="36"/>
                                <w:szCs w:val="36"/>
                              </w:rPr>
                              <w:t>1</w:t>
                            </w:r>
                          </w:p>
                        </w:txbxContent>
                      </wps:txbx>
                      <wps:bodyPr rtlCol="0" anchor="ctr"/>
                    </wps:wsp>
                  </a:graphicData>
                </a:graphic>
                <wp14:sizeRelH relativeFrom="margin">
                  <wp14:pctWidth>0</wp14:pctWidth>
                </wp14:sizeRelH>
                <wp14:sizeRelV relativeFrom="margin">
                  <wp14:pctHeight>0</wp14:pctHeight>
                </wp14:sizeRelV>
              </wp:anchor>
            </w:drawing>
          </mc:Choice>
          <mc:Fallback>
            <w:pict>
              <v:oval w14:anchorId="5365F426" id="Oval 8" o:spid="_x0000_s1144" style="position:absolute;margin-left:389.65pt;margin-top:-18.1pt;width:33.7pt;height:33.7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" fillcolor="white [3201]" strokecolor="#7030a0" strokeweight="3pt">
                <v:stroke joinstyle="miter"/>
                <v:textbox>
                  <w:txbxContent>
                    <w:p w14:paraId="622E1DC4" w14:textId="77777777" w:rsidR="002C17F9" w:rsidRDefault="002C17F9" w:rsidP="002C17F9">
                      <w:pPr>
                        <w:jc w:val="center"/>
                        <w:rPr>
                          <w:rFonts w:hAnsi="Calibri"/>
                          <w:color w:val="000000" w:themeColor="dark1"/>
                          <w:kern w:val="24"/>
                          <w:sz w:val="36"/>
                          <w:szCs w:val="36"/>
                        </w:rPr>
                      </w:pPr>
                      <w:r>
                        <w:rPr>
                          <w:rFonts w:hAnsi="Calibri"/>
                          <w:color w:val="000000" w:themeColor="dark1"/>
                          <w:kern w:val="24"/>
                          <w:sz w:val="36"/>
                          <w:szCs w:val="36"/>
                        </w:rPr>
                        <w:t>1</w:t>
                      </w:r>
                    </w:p>
                  </w:txbxContent>
                </v:textbox>
              </v:oval>
            </w:pict>
          </mc:Fallback>
        </mc:AlternateContent>
      </w:r>
      <w:r w:rsidRPr="002C17F9">
        <w:rPr>
          <w:noProof/>
        </w:rPr>
        <mc:AlternateContent>
          <mc:Choice Requires="wps">
            <w:drawing>
              <wp:anchor distT="0" distB="0" distL="114300" distR="114300" simplePos="0" relativeHeight="251828224" behindDoc="0" locked="0" layoutInCell="1" allowOverlap="1" wp14:anchorId="4DD38445" wp14:editId="4274BCD1">
                <wp:simplePos x="0" y="0"/>
                <wp:positionH relativeFrom="column">
                  <wp:posOffset>4156710</wp:posOffset>
                </wp:positionH>
                <wp:positionV relativeFrom="paragraph">
                  <wp:posOffset>1065530</wp:posOffset>
                </wp:positionV>
                <wp:extent cx="2118360" cy="2035175"/>
                <wp:effectExtent l="0" t="0" r="15240" b="22225"/>
                <wp:wrapNone/>
                <wp:docPr id="25" name="Rectangle: Rounded Corners 4"/>
                <wp:cNvGraphicFramePr/>
                <a:graphic xmlns:a="http://schemas.openxmlformats.org/drawingml/2006/main">
                  <a:graphicData uri="http://schemas.microsoft.com/office/word/2010/wordprocessingShape">
                    <wps:wsp>
                      <wps:cNvSpPr/>
                      <wps:spPr>
                        <a:xfrm>
                          <a:off x="0" y="0"/>
                          <a:ext cx="2118360" cy="2035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16A5E2" w14:textId="77777777" w:rsidR="002C17F9" w:rsidRDefault="002C17F9" w:rsidP="002C17F9">
                            <w:pPr>
                              <w:spacing w:line="256" w:lineRule="auto"/>
                              <w:jc w:val="center"/>
                              <w:rPr>
                                <w:rFonts w:eastAsia="Calibri" w:hAnsi="Calibri" w:cs="Arial"/>
                                <w:b/>
                                <w:bCs/>
                                <w:color w:val="70AD47"/>
                                <w:kern w:val="24"/>
                                <w:sz w:val="36"/>
                                <w:szCs w:val="36"/>
                              </w:rPr>
                            </w:pPr>
                            <w:proofErr w:type="spellStart"/>
                            <w:r>
                              <w:rPr>
                                <w:rFonts w:eastAsia="Calibri" w:hAnsi="Calibri" w:cs="Arial"/>
                                <w:b/>
                                <w:bCs/>
                                <w:color w:val="70AD47"/>
                                <w:kern w:val="24"/>
                                <w:sz w:val="36"/>
                                <w:szCs w:val="36"/>
                              </w:rPr>
                              <w:t>uOpCache</w:t>
                            </w:r>
                            <w:proofErr w:type="spellEnd"/>
                          </w:p>
                          <w:p w14:paraId="78E6A1E5" w14:textId="77777777" w:rsidR="002C17F9" w:rsidRDefault="002C17F9" w:rsidP="002C17F9">
                            <w:pPr>
                              <w:spacing w:line="256" w:lineRule="auto"/>
                              <w:jc w:val="center"/>
                              <w:rPr>
                                <w:rFonts w:eastAsia="Calibri" w:hAnsi="Calibri" w:cs="Arial"/>
                                <w:b/>
                                <w:bCs/>
                                <w:color w:val="000000" w:themeColor="dark1"/>
                                <w:kern w:val="24"/>
                                <w:sz w:val="38"/>
                                <w:szCs w:val="38"/>
                              </w:rPr>
                            </w:pPr>
                            <w:r>
                              <w:rPr>
                                <w:rFonts w:eastAsia="Calibri" w:hAnsi="Calibri" w:cs="Arial"/>
                                <w:b/>
                                <w:bCs/>
                                <w:color w:val="000000" w:themeColor="dark1"/>
                                <w:kern w:val="24"/>
                                <w:sz w:val="38"/>
                                <w:szCs w:val="38"/>
                                <w:u w:val="single"/>
                              </w:rPr>
                              <w:t>t</w:t>
                            </w:r>
                            <w:proofErr w:type="gramStart"/>
                            <w:r>
                              <w:rPr>
                                <w:rFonts w:eastAsia="Calibri" w:hAnsi="Calibri" w:cs="Arial"/>
                                <w:b/>
                                <w:bCs/>
                                <w:color w:val="000000" w:themeColor="dark1"/>
                                <w:kern w:val="24"/>
                                <w:sz w:val="38"/>
                                <w:szCs w:val="38"/>
                                <w:u w:val="single"/>
                              </w:rPr>
                              <w:t>1  add</w:t>
                            </w:r>
                            <w:proofErr w:type="gramEnd"/>
                            <w:r>
                              <w:rPr>
                                <w:rFonts w:eastAsia="Calibri" w:hAnsi="Calibri" w:cs="Arial"/>
                                <w:b/>
                                <w:bCs/>
                                <w:color w:val="000000" w:themeColor="dark1"/>
                                <w:kern w:val="24"/>
                                <w:sz w:val="38"/>
                                <w:szCs w:val="38"/>
                                <w:u w:val="single"/>
                              </w:rPr>
                              <w:t xml:space="preserve"> r1, r1, 3</w:t>
                            </w:r>
                          </w:p>
                          <w:p w14:paraId="42DDC361" w14:textId="77777777" w:rsidR="002C17F9" w:rsidRDefault="002C17F9" w:rsidP="002C17F9">
                            <w:pPr>
                              <w:spacing w:line="256" w:lineRule="auto"/>
                              <w:jc w:val="center"/>
                              <w:rPr>
                                <w:rFonts w:eastAsia="Calibri" w:hAnsi="Calibri" w:cs="Arial"/>
                                <w:b/>
                                <w:bCs/>
                                <w:color w:val="000000" w:themeColor="dark1"/>
                                <w:kern w:val="24"/>
                                <w:sz w:val="38"/>
                                <w:szCs w:val="38"/>
                              </w:rPr>
                            </w:pPr>
                            <w:r>
                              <w:rPr>
                                <w:rFonts w:eastAsia="Calibri" w:hAnsi="Calibri" w:cs="Arial"/>
                                <w:b/>
                                <w:bCs/>
                                <w:color w:val="000000" w:themeColor="dark1"/>
                                <w:kern w:val="24"/>
                                <w:sz w:val="38"/>
                                <w:szCs w:val="38"/>
                                <w:u w:val="single"/>
                              </w:rPr>
                              <w:t>t2 add r1, 100, 0</w:t>
                            </w:r>
                          </w:p>
                          <w:p w14:paraId="509D3D60" w14:textId="77777777" w:rsidR="002C17F9" w:rsidRDefault="002C17F9" w:rsidP="002C17F9">
                            <w:pPr>
                              <w:spacing w:line="256" w:lineRule="auto"/>
                              <w:jc w:val="center"/>
                              <w:rPr>
                                <w:rFonts w:eastAsia="Calibri" w:hAnsi="Calibri" w:cs="Arial"/>
                                <w:color w:val="000000" w:themeColor="dark1"/>
                                <w:kern w:val="24"/>
                                <w:sz w:val="38"/>
                                <w:szCs w:val="38"/>
                              </w:rPr>
                            </w:pPr>
                            <w:r>
                              <w:rPr>
                                <w:rFonts w:eastAsia="Calibri" w:hAnsi="Calibri" w:cs="Arial"/>
                                <w:color w:val="000000" w:themeColor="dark1"/>
                                <w:kern w:val="24"/>
                                <w:sz w:val="38"/>
                                <w:szCs w:val="38"/>
                                <w:u w:val="single"/>
                              </w:rPr>
                              <w:t xml:space="preserve"> </w:t>
                            </w:r>
                            <w:r>
                              <w:rPr>
                                <w:rFonts w:eastAsia="Calibri" w:hAnsi="Calibri" w:cs="Arial"/>
                                <w:b/>
                                <w:bCs/>
                                <w:color w:val="000000" w:themeColor="dark1"/>
                                <w:kern w:val="24"/>
                                <w:sz w:val="38"/>
                                <w:szCs w:val="38"/>
                                <w:u w:val="single"/>
                              </w:rPr>
                              <w:t>t2</w:t>
                            </w:r>
                            <w:r>
                              <w:rPr>
                                <w:rFonts w:eastAsia="Calibri" w:hAnsi="Calibri" w:cs="Arial"/>
                                <w:color w:val="000000" w:themeColor="dark1"/>
                                <w:kern w:val="24"/>
                                <w:sz w:val="38"/>
                                <w:szCs w:val="38"/>
                                <w:u w:val="single"/>
                              </w:rPr>
                              <w:t xml:space="preserve">      </w:t>
                            </w:r>
                            <w:r>
                              <w:rPr>
                                <w:rFonts w:hAnsi="Calibri" w:cs="Arial"/>
                                <w:color w:val="000000" w:themeColor="dark1"/>
                                <w:kern w:val="24"/>
                                <w:sz w:val="38"/>
                                <w:szCs w:val="38"/>
                                <w:u w:val="single"/>
                              </w:rPr>
                              <w:t xml:space="preserve">Branch </w:t>
                            </w:r>
                            <w:r>
                              <w:rPr>
                                <w:rFonts w:eastAsia="Calibri" w:hAnsi="Calibri" w:cs="Arial"/>
                                <w:color w:val="000000" w:themeColor="dark1"/>
                                <w:kern w:val="24"/>
                                <w:sz w:val="38"/>
                                <w:szCs w:val="38"/>
                              </w:rPr>
                              <w:t>___</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D38445" id="Rectangle: Rounded Corners 4" o:spid="_x0000_s1145" style="position:absolute;margin-left:327.3pt;margin-top:83.9pt;width:166.8pt;height:160.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" fillcolor="white [3201]" strokecolor="#70ad47 [3209]" strokeweight="1pt">
                <v:stroke joinstyle="miter"/>
                <v:textbox>
                  <w:txbxContent>
                    <w:p w14:paraId="4D16A5E2" w14:textId="77777777" w:rsidR="002C17F9" w:rsidRDefault="002C17F9" w:rsidP="002C17F9">
                      <w:pPr>
                        <w:spacing w:line="256" w:lineRule="auto"/>
                        <w:jc w:val="center"/>
                        <w:rPr>
                          <w:rFonts w:eastAsia="Calibri" w:hAnsi="Calibri" w:cs="Arial"/>
                          <w:b/>
                          <w:bCs/>
                          <w:color w:val="70AD47"/>
                          <w:kern w:val="24"/>
                          <w:sz w:val="36"/>
                          <w:szCs w:val="36"/>
                        </w:rPr>
                      </w:pPr>
                      <w:proofErr w:type="spellStart"/>
                      <w:r>
                        <w:rPr>
                          <w:rFonts w:eastAsia="Calibri" w:hAnsi="Calibri" w:cs="Arial"/>
                          <w:b/>
                          <w:bCs/>
                          <w:color w:val="70AD47"/>
                          <w:kern w:val="24"/>
                          <w:sz w:val="36"/>
                          <w:szCs w:val="36"/>
                        </w:rPr>
                        <w:t>uOpCache</w:t>
                      </w:r>
                      <w:proofErr w:type="spellEnd"/>
                    </w:p>
                    <w:p w14:paraId="78E6A1E5" w14:textId="77777777" w:rsidR="002C17F9" w:rsidRDefault="002C17F9" w:rsidP="002C17F9">
                      <w:pPr>
                        <w:spacing w:line="256" w:lineRule="auto"/>
                        <w:jc w:val="center"/>
                        <w:rPr>
                          <w:rFonts w:eastAsia="Calibri" w:hAnsi="Calibri" w:cs="Arial"/>
                          <w:b/>
                          <w:bCs/>
                          <w:color w:val="000000" w:themeColor="dark1"/>
                          <w:kern w:val="24"/>
                          <w:sz w:val="38"/>
                          <w:szCs w:val="38"/>
                        </w:rPr>
                      </w:pPr>
                      <w:r>
                        <w:rPr>
                          <w:rFonts w:eastAsia="Calibri" w:hAnsi="Calibri" w:cs="Arial"/>
                          <w:b/>
                          <w:bCs/>
                          <w:color w:val="000000" w:themeColor="dark1"/>
                          <w:kern w:val="24"/>
                          <w:sz w:val="38"/>
                          <w:szCs w:val="38"/>
                          <w:u w:val="single"/>
                        </w:rPr>
                        <w:t>t</w:t>
                      </w:r>
                      <w:proofErr w:type="gramStart"/>
                      <w:r>
                        <w:rPr>
                          <w:rFonts w:eastAsia="Calibri" w:hAnsi="Calibri" w:cs="Arial"/>
                          <w:b/>
                          <w:bCs/>
                          <w:color w:val="000000" w:themeColor="dark1"/>
                          <w:kern w:val="24"/>
                          <w:sz w:val="38"/>
                          <w:szCs w:val="38"/>
                          <w:u w:val="single"/>
                        </w:rPr>
                        <w:t>1  add</w:t>
                      </w:r>
                      <w:proofErr w:type="gramEnd"/>
                      <w:r>
                        <w:rPr>
                          <w:rFonts w:eastAsia="Calibri" w:hAnsi="Calibri" w:cs="Arial"/>
                          <w:b/>
                          <w:bCs/>
                          <w:color w:val="000000" w:themeColor="dark1"/>
                          <w:kern w:val="24"/>
                          <w:sz w:val="38"/>
                          <w:szCs w:val="38"/>
                          <w:u w:val="single"/>
                        </w:rPr>
                        <w:t xml:space="preserve"> r1, r1, 3</w:t>
                      </w:r>
                    </w:p>
                    <w:p w14:paraId="42DDC361" w14:textId="77777777" w:rsidR="002C17F9" w:rsidRDefault="002C17F9" w:rsidP="002C17F9">
                      <w:pPr>
                        <w:spacing w:line="256" w:lineRule="auto"/>
                        <w:jc w:val="center"/>
                        <w:rPr>
                          <w:rFonts w:eastAsia="Calibri" w:hAnsi="Calibri" w:cs="Arial"/>
                          <w:b/>
                          <w:bCs/>
                          <w:color w:val="000000" w:themeColor="dark1"/>
                          <w:kern w:val="24"/>
                          <w:sz w:val="38"/>
                          <w:szCs w:val="38"/>
                        </w:rPr>
                      </w:pPr>
                      <w:r>
                        <w:rPr>
                          <w:rFonts w:eastAsia="Calibri" w:hAnsi="Calibri" w:cs="Arial"/>
                          <w:b/>
                          <w:bCs/>
                          <w:color w:val="000000" w:themeColor="dark1"/>
                          <w:kern w:val="24"/>
                          <w:sz w:val="38"/>
                          <w:szCs w:val="38"/>
                          <w:u w:val="single"/>
                        </w:rPr>
                        <w:t>t2 add r1, 100, 0</w:t>
                      </w:r>
                    </w:p>
                    <w:p w14:paraId="509D3D60" w14:textId="77777777" w:rsidR="002C17F9" w:rsidRDefault="002C17F9" w:rsidP="002C17F9">
                      <w:pPr>
                        <w:spacing w:line="256" w:lineRule="auto"/>
                        <w:jc w:val="center"/>
                        <w:rPr>
                          <w:rFonts w:eastAsia="Calibri" w:hAnsi="Calibri" w:cs="Arial"/>
                          <w:color w:val="000000" w:themeColor="dark1"/>
                          <w:kern w:val="24"/>
                          <w:sz w:val="38"/>
                          <w:szCs w:val="38"/>
                        </w:rPr>
                      </w:pPr>
                      <w:r>
                        <w:rPr>
                          <w:rFonts w:eastAsia="Calibri" w:hAnsi="Calibri" w:cs="Arial"/>
                          <w:color w:val="000000" w:themeColor="dark1"/>
                          <w:kern w:val="24"/>
                          <w:sz w:val="38"/>
                          <w:szCs w:val="38"/>
                          <w:u w:val="single"/>
                        </w:rPr>
                        <w:t xml:space="preserve"> </w:t>
                      </w:r>
                      <w:r>
                        <w:rPr>
                          <w:rFonts w:eastAsia="Calibri" w:hAnsi="Calibri" w:cs="Arial"/>
                          <w:b/>
                          <w:bCs/>
                          <w:color w:val="000000" w:themeColor="dark1"/>
                          <w:kern w:val="24"/>
                          <w:sz w:val="38"/>
                          <w:szCs w:val="38"/>
                          <w:u w:val="single"/>
                        </w:rPr>
                        <w:t>t2</w:t>
                      </w:r>
                      <w:r>
                        <w:rPr>
                          <w:rFonts w:eastAsia="Calibri" w:hAnsi="Calibri" w:cs="Arial"/>
                          <w:color w:val="000000" w:themeColor="dark1"/>
                          <w:kern w:val="24"/>
                          <w:sz w:val="38"/>
                          <w:szCs w:val="38"/>
                          <w:u w:val="single"/>
                        </w:rPr>
                        <w:t xml:space="preserve">      </w:t>
                      </w:r>
                      <w:r>
                        <w:rPr>
                          <w:rFonts w:hAnsi="Calibri" w:cs="Arial"/>
                          <w:color w:val="000000" w:themeColor="dark1"/>
                          <w:kern w:val="24"/>
                          <w:sz w:val="38"/>
                          <w:szCs w:val="38"/>
                          <w:u w:val="single"/>
                        </w:rPr>
                        <w:t xml:space="preserve">Branch </w:t>
                      </w:r>
                      <w:r>
                        <w:rPr>
                          <w:rFonts w:eastAsia="Calibri" w:hAnsi="Calibri" w:cs="Arial"/>
                          <w:color w:val="000000" w:themeColor="dark1"/>
                          <w:kern w:val="24"/>
                          <w:sz w:val="38"/>
                          <w:szCs w:val="38"/>
                        </w:rPr>
                        <w:t>___</w:t>
                      </w:r>
                    </w:p>
                  </w:txbxContent>
                </v:textbox>
              </v:roundrect>
            </w:pict>
          </mc:Fallback>
        </mc:AlternateContent>
      </w:r>
      <w:r w:rsidRPr="002C17F9">
        <w:rPr>
          <w:noProof/>
        </w:rPr>
        <mc:AlternateContent>
          <mc:Choice Requires="wps">
            <w:drawing>
              <wp:anchor distT="0" distB="0" distL="114300" distR="114300" simplePos="0" relativeHeight="251834368" behindDoc="0" locked="0" layoutInCell="1" allowOverlap="1" wp14:anchorId="04FCB8F3" wp14:editId="50D0F4C3">
                <wp:simplePos x="0" y="0"/>
                <wp:positionH relativeFrom="column">
                  <wp:posOffset>1762428</wp:posOffset>
                </wp:positionH>
                <wp:positionV relativeFrom="paragraph">
                  <wp:posOffset>-461479</wp:posOffset>
                </wp:positionV>
                <wp:extent cx="1950336" cy="1077218"/>
                <wp:effectExtent l="0" t="0" r="0" b="0"/>
                <wp:wrapNone/>
                <wp:docPr id="38" name="TextBox 13"/>
                <wp:cNvGraphicFramePr/>
                <a:graphic xmlns:a="http://schemas.openxmlformats.org/drawingml/2006/main">
                  <a:graphicData uri="http://schemas.microsoft.com/office/word/2010/wordprocessingShape">
                    <wps:wsp>
                      <wps:cNvSpPr txBox="1"/>
                      <wps:spPr>
                        <a:xfrm flipH="1">
                          <a:off x="0" y="0"/>
                          <a:ext cx="1950336" cy="1077218"/>
                        </a:xfrm>
                        <a:prstGeom prst="rect">
                          <a:avLst/>
                        </a:prstGeom>
                        <a:noFill/>
                      </wps:spPr>
                      <wps:txbx>
                        <w:txbxContent>
                          <w:p w14:paraId="4F73B1CB" w14:textId="77777777" w:rsidR="002C17F9" w:rsidRDefault="002C17F9" w:rsidP="002C17F9">
                            <w:pPr>
                              <w:rPr>
                                <w:rFonts w:hAnsi="Calibri"/>
                                <w:color w:val="000000" w:themeColor="text1"/>
                                <w:kern w:val="24"/>
                                <w:sz w:val="32"/>
                                <w:szCs w:val="32"/>
                              </w:rPr>
                            </w:pPr>
                            <w:r>
                              <w:rPr>
                                <w:rFonts w:hAnsi="Calibri"/>
                                <w:color w:val="000000" w:themeColor="text1"/>
                                <w:kern w:val="24"/>
                                <w:sz w:val="32"/>
                                <w:szCs w:val="32"/>
                              </w:rPr>
                              <w:t xml:space="preserve">Allocate entry for </w:t>
                            </w:r>
                            <w:proofErr w:type="spellStart"/>
                            <w:r>
                              <w:rPr>
                                <w:rFonts w:hAnsi="Calibri"/>
                                <w:color w:val="000000" w:themeColor="text1"/>
                                <w:kern w:val="24"/>
                                <w:sz w:val="32"/>
                                <w:szCs w:val="32"/>
                              </w:rPr>
                              <w:t>uop</w:t>
                            </w:r>
                            <w:proofErr w:type="spellEnd"/>
                            <w:r>
                              <w:rPr>
                                <w:rFonts w:hAnsi="Calibri"/>
                                <w:color w:val="000000" w:themeColor="text1"/>
                                <w:kern w:val="24"/>
                                <w:sz w:val="32"/>
                                <w:szCs w:val="32"/>
                              </w:rPr>
                              <w:t xml:space="preserve">. Initialize conf=0. Lookup key is BB entry + </w:t>
                            </w:r>
                            <w:proofErr w:type="spellStart"/>
                            <w:r>
                              <w:rPr>
                                <w:rFonts w:hAnsi="Calibri"/>
                                <w:color w:val="000000" w:themeColor="text1"/>
                                <w:kern w:val="24"/>
                                <w:sz w:val="32"/>
                                <w:szCs w:val="32"/>
                              </w:rPr>
                              <w:t>uop</w:t>
                            </w:r>
                            <w:proofErr w:type="spellEnd"/>
                            <w:r>
                              <w:rPr>
                                <w:rFonts w:hAnsi="Calibri"/>
                                <w:color w:val="000000" w:themeColor="text1"/>
                                <w:kern w:val="24"/>
                                <w:sz w:val="32"/>
                                <w:szCs w:val="32"/>
                              </w:rPr>
                              <w:t xml:space="preserve"> offset+?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4FCB8F3" id="TextBox 13" o:spid="_x0000_s1146" type="#_x0000_t202" style="position:absolute;margin-left:138.75pt;margin-top:-36.35pt;width:153.55pt;height:84.8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" filled="f" stroked="f">
                <v:textbox style="mso-fit-shape-to-text:t">
                  <w:txbxContent>
                    <w:p w14:paraId="4F73B1CB" w14:textId="77777777" w:rsidR="002C17F9" w:rsidRDefault="002C17F9" w:rsidP="002C17F9">
                      <w:pPr>
                        <w:rPr>
                          <w:rFonts w:hAnsi="Calibri"/>
                          <w:color w:val="000000" w:themeColor="text1"/>
                          <w:kern w:val="24"/>
                          <w:sz w:val="32"/>
                          <w:szCs w:val="32"/>
                        </w:rPr>
                      </w:pPr>
                      <w:r>
                        <w:rPr>
                          <w:rFonts w:hAnsi="Calibri"/>
                          <w:color w:val="000000" w:themeColor="text1"/>
                          <w:kern w:val="24"/>
                          <w:sz w:val="32"/>
                          <w:szCs w:val="32"/>
                        </w:rPr>
                        <w:t xml:space="preserve">Allocate entry for </w:t>
                      </w:r>
                      <w:proofErr w:type="spellStart"/>
                      <w:r>
                        <w:rPr>
                          <w:rFonts w:hAnsi="Calibri"/>
                          <w:color w:val="000000" w:themeColor="text1"/>
                          <w:kern w:val="24"/>
                          <w:sz w:val="32"/>
                          <w:szCs w:val="32"/>
                        </w:rPr>
                        <w:t>uop</w:t>
                      </w:r>
                      <w:proofErr w:type="spellEnd"/>
                      <w:r>
                        <w:rPr>
                          <w:rFonts w:hAnsi="Calibri"/>
                          <w:color w:val="000000" w:themeColor="text1"/>
                          <w:kern w:val="24"/>
                          <w:sz w:val="32"/>
                          <w:szCs w:val="32"/>
                        </w:rPr>
                        <w:t xml:space="preserve">. Initialize conf=0. Lookup key is BB entry + </w:t>
                      </w:r>
                      <w:proofErr w:type="spellStart"/>
                      <w:r>
                        <w:rPr>
                          <w:rFonts w:hAnsi="Calibri"/>
                          <w:color w:val="000000" w:themeColor="text1"/>
                          <w:kern w:val="24"/>
                          <w:sz w:val="32"/>
                          <w:szCs w:val="32"/>
                        </w:rPr>
                        <w:t>uop</w:t>
                      </w:r>
                      <w:proofErr w:type="spellEnd"/>
                      <w:r>
                        <w:rPr>
                          <w:rFonts w:hAnsi="Calibri"/>
                          <w:color w:val="000000" w:themeColor="text1"/>
                          <w:kern w:val="24"/>
                          <w:sz w:val="32"/>
                          <w:szCs w:val="32"/>
                        </w:rPr>
                        <w:t xml:space="preserve"> offset+?</w:t>
                      </w:r>
                    </w:p>
                  </w:txbxContent>
                </v:textbox>
              </v:shape>
            </w:pict>
          </mc:Fallback>
        </mc:AlternateContent>
      </w:r>
      <w:r w:rsidRPr="002C17F9">
        <w:rPr>
          <w:noProof/>
        </w:rPr>
        <mc:AlternateContent>
          <mc:Choice Requires="wps">
            <w:drawing>
              <wp:anchor distT="0" distB="0" distL="114300" distR="114300" simplePos="0" relativeHeight="251833344" behindDoc="0" locked="0" layoutInCell="1" allowOverlap="1" wp14:anchorId="40543384" wp14:editId="1862AC42">
                <wp:simplePos x="0" y="0"/>
                <wp:positionH relativeFrom="column">
                  <wp:posOffset>3586867</wp:posOffset>
                </wp:positionH>
                <wp:positionV relativeFrom="paragraph">
                  <wp:posOffset>218909</wp:posOffset>
                </wp:positionV>
                <wp:extent cx="428263" cy="428263"/>
                <wp:effectExtent l="19050" t="19050" r="10160" b="10160"/>
                <wp:wrapNone/>
                <wp:docPr id="37" name="Oval 11"/>
                <wp:cNvGraphicFramePr/>
                <a:graphic xmlns:a="http://schemas.openxmlformats.org/drawingml/2006/main">
                  <a:graphicData uri="http://schemas.microsoft.com/office/word/2010/wordprocessingShape">
                    <wps:wsp>
                      <wps:cNvSpPr/>
                      <wps:spPr>
                        <a:xfrm>
                          <a:off x="0" y="0"/>
                          <a:ext cx="428263" cy="428263"/>
                        </a:xfrm>
                        <a:prstGeom prst="ellipse">
                          <a:avLst/>
                        </a:prstGeom>
                        <a:ln w="38100">
                          <a:solidFill>
                            <a:srgbClr val="7030A0"/>
                          </a:solidFill>
                        </a:ln>
                      </wps:spPr>
                      <wps:style>
                        <a:lnRef idx="2">
                          <a:schemeClr val="accent1"/>
                        </a:lnRef>
                        <a:fillRef idx="1">
                          <a:schemeClr val="lt1"/>
                        </a:fillRef>
                        <a:effectRef idx="0">
                          <a:schemeClr val="accent1"/>
                        </a:effectRef>
                        <a:fontRef idx="minor">
                          <a:schemeClr val="dk1"/>
                        </a:fontRef>
                      </wps:style>
                      <wps:txbx>
                        <w:txbxContent>
                          <w:p w14:paraId="2073ECAB" w14:textId="77777777" w:rsidR="002C17F9" w:rsidRPr="002C17F9" w:rsidRDefault="002C17F9" w:rsidP="002C17F9">
                            <w:pPr>
                              <w:jc w:val="center"/>
                              <w:rPr>
                                <w:rFonts w:hAnsi="Calibri"/>
                                <w:color w:val="000000" w:themeColor="dark1"/>
                                <w:kern w:val="24"/>
                                <w:sz w:val="28"/>
                                <w:szCs w:val="28"/>
                              </w:rPr>
                            </w:pPr>
                            <w:r w:rsidRPr="002C17F9">
                              <w:rPr>
                                <w:rFonts w:hAnsi="Calibri"/>
                                <w:color w:val="000000" w:themeColor="dark1"/>
                                <w:kern w:val="24"/>
                                <w:sz w:val="28"/>
                                <w:szCs w:val="28"/>
                              </w:rPr>
                              <w:t>2</w:t>
                            </w:r>
                          </w:p>
                        </w:txbxContent>
                      </wps:txbx>
                      <wps:bodyPr rtlCol="0" anchor="ctr"/>
                    </wps:wsp>
                  </a:graphicData>
                </a:graphic>
                <wp14:sizeRelH relativeFrom="margin">
                  <wp14:pctWidth>0</wp14:pctWidth>
                </wp14:sizeRelH>
                <wp14:sizeRelV relativeFrom="margin">
                  <wp14:pctHeight>0</wp14:pctHeight>
                </wp14:sizeRelV>
              </wp:anchor>
            </w:drawing>
          </mc:Choice>
          <mc:Fallback>
            <w:pict>
              <v:oval w14:anchorId="40543384" id="Oval 11" o:spid="_x0000_s1147" style="position:absolute;margin-left:282.45pt;margin-top:17.25pt;width:33.7pt;height:33.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" fillcolor="white [3201]" strokecolor="#7030a0" strokeweight="3pt">
                <v:stroke joinstyle="miter"/>
                <v:textbox>
                  <w:txbxContent>
                    <w:p w14:paraId="2073ECAB" w14:textId="77777777" w:rsidR="002C17F9" w:rsidRPr="002C17F9" w:rsidRDefault="002C17F9" w:rsidP="002C17F9">
                      <w:pPr>
                        <w:jc w:val="center"/>
                        <w:rPr>
                          <w:rFonts w:hAnsi="Calibri"/>
                          <w:color w:val="000000" w:themeColor="dark1"/>
                          <w:kern w:val="24"/>
                          <w:sz w:val="28"/>
                          <w:szCs w:val="28"/>
                        </w:rPr>
                      </w:pPr>
                      <w:r w:rsidRPr="002C17F9">
                        <w:rPr>
                          <w:rFonts w:hAnsi="Calibri"/>
                          <w:color w:val="000000" w:themeColor="dark1"/>
                          <w:kern w:val="24"/>
                          <w:sz w:val="28"/>
                          <w:szCs w:val="28"/>
                        </w:rPr>
                        <w:t>2</w:t>
                      </w:r>
                    </w:p>
                  </w:txbxContent>
                </v:textbox>
              </v:oval>
            </w:pict>
          </mc:Fallback>
        </mc:AlternateContent>
      </w:r>
    </w:p>
    <w:p w14:paraId="79837160" w14:textId="233E8133" w:rsidR="002C17F9" w:rsidRDefault="002C17F9"/>
    <w:p w14:paraId="7AF02501" w14:textId="218D39CF" w:rsidR="002C17F9" w:rsidRDefault="002C17F9">
      <w:r w:rsidRPr="002C17F9">
        <w:rPr>
          <w:noProof/>
        </w:rPr>
        <mc:AlternateContent>
          <mc:Choice Requires="wps">
            <w:drawing>
              <wp:anchor distT="0" distB="0" distL="114300" distR="114300" simplePos="0" relativeHeight="251832320" behindDoc="0" locked="0" layoutInCell="1" allowOverlap="1" wp14:anchorId="4E2B295D" wp14:editId="18053BBC">
                <wp:simplePos x="0" y="0"/>
                <wp:positionH relativeFrom="column">
                  <wp:posOffset>3624137</wp:posOffset>
                </wp:positionH>
                <wp:positionV relativeFrom="paragraph">
                  <wp:posOffset>64604</wp:posOffset>
                </wp:positionV>
                <wp:extent cx="173521" cy="1204292"/>
                <wp:effectExtent l="57150" t="0" r="36195" b="53340"/>
                <wp:wrapNone/>
                <wp:docPr id="2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3521" cy="1204292"/>
                        </a:xfrm>
                        <a:prstGeom prst="straightConnector1">
                          <a:avLst/>
                        </a:prstGeom>
                        <a:ln>
                          <a:solidFill>
                            <a:srgbClr val="7030A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02B49" id="Straight Arrow Connector 10" o:spid="_x0000_s1026" type="#_x0000_t32" style="position:absolute;margin-left:285.35pt;margin-top:5.1pt;width:13.65pt;height:94.8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" strokecolor="#7030a0" strokeweight="1.5pt">
                <v:stroke endarrow="block" joinstyle="miter"/>
                <o:lock v:ext="edit" shapetype="f"/>
              </v:shape>
            </w:pict>
          </mc:Fallback>
        </mc:AlternateContent>
      </w:r>
      <w:r w:rsidRPr="002C17F9">
        <w:rPr>
          <w:noProof/>
        </w:rPr>
        <mc:AlternateContent>
          <mc:Choice Requires="wps">
            <w:drawing>
              <wp:anchor distT="0" distB="0" distL="114300" distR="114300" simplePos="0" relativeHeight="251827200" behindDoc="0" locked="0" layoutInCell="1" allowOverlap="1" wp14:anchorId="31D558D0" wp14:editId="1BD16481">
                <wp:simplePos x="0" y="0"/>
                <wp:positionH relativeFrom="margin">
                  <wp:align>left</wp:align>
                </wp:positionH>
                <wp:positionV relativeFrom="paragraph">
                  <wp:posOffset>207231</wp:posOffset>
                </wp:positionV>
                <wp:extent cx="3625795" cy="2393011"/>
                <wp:effectExtent l="0" t="0" r="13335" b="26670"/>
                <wp:wrapNone/>
                <wp:docPr id="24" name="Rectangle: Rounded Corners 3"/>
                <wp:cNvGraphicFramePr/>
                <a:graphic xmlns:a="http://schemas.openxmlformats.org/drawingml/2006/main">
                  <a:graphicData uri="http://schemas.microsoft.com/office/word/2010/wordprocessingShape">
                    <wps:wsp>
                      <wps:cNvSpPr/>
                      <wps:spPr>
                        <a:xfrm>
                          <a:off x="0" y="0"/>
                          <a:ext cx="3625795" cy="2393011"/>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14:paraId="08014ECA" w14:textId="77777777" w:rsidR="002C17F9" w:rsidRDefault="002C17F9" w:rsidP="002C17F9">
                            <w:pPr>
                              <w:spacing w:line="480" w:lineRule="auto"/>
                              <w:jc w:val="center"/>
                              <w:rPr>
                                <w:rFonts w:hAnsi="Calibri"/>
                                <w:b/>
                                <w:bCs/>
                                <w:color w:val="000000" w:themeColor="dark1"/>
                                <w:kern w:val="24"/>
                                <w:sz w:val="48"/>
                                <w:szCs w:val="48"/>
                              </w:rPr>
                            </w:pPr>
                            <w:r>
                              <w:rPr>
                                <w:rFonts w:hAnsi="Calibri"/>
                                <w:b/>
                                <w:bCs/>
                                <w:color w:val="000000" w:themeColor="dark1"/>
                                <w:kern w:val="24"/>
                                <w:sz w:val="48"/>
                                <w:szCs w:val="48"/>
                              </w:rPr>
                              <w:t>Value Predictor</w:t>
                            </w:r>
                          </w:p>
                          <w:p w14:paraId="35385F1E" w14:textId="77777777" w:rsidR="002C17F9" w:rsidRDefault="002C17F9" w:rsidP="002C17F9">
                            <w:pPr>
                              <w:spacing w:line="480" w:lineRule="auto"/>
                              <w:jc w:val="center"/>
                              <w:rPr>
                                <w:rFonts w:hAnsi="Calibri"/>
                                <w:color w:val="000000" w:themeColor="dark1"/>
                                <w:kern w:val="24"/>
                                <w:sz w:val="32"/>
                                <w:szCs w:val="32"/>
                              </w:rPr>
                            </w:pPr>
                            <w:r>
                              <w:rPr>
                                <w:rFonts w:hAnsi="Calibri"/>
                                <w:color w:val="000000" w:themeColor="dark1"/>
                                <w:kern w:val="24"/>
                                <w:sz w:val="32"/>
                                <w:szCs w:val="32"/>
                              </w:rPr>
                              <w:t>BB |up offset | Value | Confidence=0 ______________________________________________________________________________</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1D558D0" id="Rectangle: Rounded Corners 3" o:spid="_x0000_s1148" style="position:absolute;margin-left:0;margin-top:16.3pt;width:285.5pt;height:188.45pt;z-index:251827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" fillcolor="#f2f2f2 [3052]" strokecolor="#a5a5a5 [3206]" strokeweight=".5pt">
                <v:stroke joinstyle="miter"/>
                <v:textbox>
                  <w:txbxContent>
                    <w:p w14:paraId="08014ECA" w14:textId="77777777" w:rsidR="002C17F9" w:rsidRDefault="002C17F9" w:rsidP="002C17F9">
                      <w:pPr>
                        <w:spacing w:line="480" w:lineRule="auto"/>
                        <w:jc w:val="center"/>
                        <w:rPr>
                          <w:rFonts w:hAnsi="Calibri"/>
                          <w:b/>
                          <w:bCs/>
                          <w:color w:val="000000" w:themeColor="dark1"/>
                          <w:kern w:val="24"/>
                          <w:sz w:val="48"/>
                          <w:szCs w:val="48"/>
                        </w:rPr>
                      </w:pPr>
                      <w:r>
                        <w:rPr>
                          <w:rFonts w:hAnsi="Calibri"/>
                          <w:b/>
                          <w:bCs/>
                          <w:color w:val="000000" w:themeColor="dark1"/>
                          <w:kern w:val="24"/>
                          <w:sz w:val="48"/>
                          <w:szCs w:val="48"/>
                        </w:rPr>
                        <w:t>Value Predictor</w:t>
                      </w:r>
                    </w:p>
                    <w:p w14:paraId="35385F1E" w14:textId="77777777" w:rsidR="002C17F9" w:rsidRDefault="002C17F9" w:rsidP="002C17F9">
                      <w:pPr>
                        <w:spacing w:line="480" w:lineRule="auto"/>
                        <w:jc w:val="center"/>
                        <w:rPr>
                          <w:rFonts w:hAnsi="Calibri"/>
                          <w:color w:val="000000" w:themeColor="dark1"/>
                          <w:kern w:val="24"/>
                          <w:sz w:val="32"/>
                          <w:szCs w:val="32"/>
                        </w:rPr>
                      </w:pPr>
                      <w:r>
                        <w:rPr>
                          <w:rFonts w:hAnsi="Calibri"/>
                          <w:color w:val="000000" w:themeColor="dark1"/>
                          <w:kern w:val="24"/>
                          <w:sz w:val="32"/>
                          <w:szCs w:val="32"/>
                        </w:rPr>
                        <w:t>BB |up offset | Value | Confidence=0 ______________________________________________________________________________</w:t>
                      </w:r>
                    </w:p>
                  </w:txbxContent>
                </v:textbox>
                <w10:wrap anchorx="margin"/>
              </v:roundrect>
            </w:pict>
          </mc:Fallback>
        </mc:AlternateContent>
      </w:r>
      <w:commentRangeStart w:id="52"/>
      <w:commentRangeEnd w:id="52"/>
      <w:r w:rsidR="002D72B7">
        <w:rPr>
          <w:rStyle w:val="CommentReference"/>
        </w:rPr>
        <w:commentReference w:id="52"/>
      </w:r>
    </w:p>
    <w:p w14:paraId="3C01B38F" w14:textId="36CA5613" w:rsidR="002C17F9" w:rsidRDefault="002C17F9"/>
    <w:p w14:paraId="65D0FFDE" w14:textId="193A0E9E" w:rsidR="002C17F9" w:rsidRDefault="002C17F9"/>
    <w:p w14:paraId="1B5E9E87" w14:textId="7DE339E3" w:rsidR="002C17F9" w:rsidRDefault="002C17F9"/>
    <w:p w14:paraId="1130A717" w14:textId="6210B1AC" w:rsidR="002C17F9" w:rsidRDefault="002C17F9"/>
    <w:p w14:paraId="6C307290" w14:textId="525F5B4C" w:rsidR="002C17F9" w:rsidRDefault="002C17F9"/>
    <w:p w14:paraId="69CB7C65" w14:textId="54C968F9" w:rsidR="002C17F9" w:rsidRDefault="002C17F9"/>
    <w:p w14:paraId="3B42B214" w14:textId="09392F3C" w:rsidR="002C17F9" w:rsidRDefault="002C17F9"/>
    <w:p w14:paraId="7347FA10" w14:textId="65D5BDC8" w:rsidR="002C17F9" w:rsidRDefault="002C17F9"/>
    <w:p w14:paraId="2AFA6A3F" w14:textId="43852444" w:rsidR="002C17F9" w:rsidRDefault="002C17F9">
      <w:r w:rsidRPr="002C17F9">
        <w:rPr>
          <w:noProof/>
        </w:rPr>
        <mc:AlternateContent>
          <mc:Choice Requires="wps">
            <w:drawing>
              <wp:anchor distT="0" distB="0" distL="114300" distR="114300" simplePos="0" relativeHeight="251842560" behindDoc="0" locked="0" layoutInCell="1" allowOverlap="1" wp14:anchorId="3485EC2C" wp14:editId="59F3F893">
                <wp:simplePos x="0" y="0"/>
                <wp:positionH relativeFrom="margin">
                  <wp:posOffset>214686</wp:posOffset>
                </wp:positionH>
                <wp:positionV relativeFrom="paragraph">
                  <wp:posOffset>31115</wp:posOffset>
                </wp:positionV>
                <wp:extent cx="1653871" cy="1077218"/>
                <wp:effectExtent l="0" t="0" r="0" b="0"/>
                <wp:wrapNone/>
                <wp:docPr id="88" name="TextBox 46"/>
                <wp:cNvGraphicFramePr/>
                <a:graphic xmlns:a="http://schemas.openxmlformats.org/drawingml/2006/main">
                  <a:graphicData uri="http://schemas.microsoft.com/office/word/2010/wordprocessingShape">
                    <wps:wsp>
                      <wps:cNvSpPr txBox="1"/>
                      <wps:spPr>
                        <a:xfrm flipH="1">
                          <a:off x="0" y="0"/>
                          <a:ext cx="1653871" cy="1077218"/>
                        </a:xfrm>
                        <a:prstGeom prst="rect">
                          <a:avLst/>
                        </a:prstGeom>
                        <a:noFill/>
                      </wps:spPr>
                      <wps:txbx>
                        <w:txbxContent>
                          <w:p w14:paraId="2DDF2595" w14:textId="77777777" w:rsidR="002C17F9" w:rsidRPr="002C17F9" w:rsidRDefault="002C17F9" w:rsidP="002C17F9">
                            <w:pPr>
                              <w:rPr>
                                <w:rFonts w:hAnsi="Calibri"/>
                                <w:color w:val="7030A0"/>
                                <w:kern w:val="24"/>
                                <w:sz w:val="28"/>
                                <w:szCs w:val="28"/>
                              </w:rPr>
                            </w:pPr>
                            <w:r w:rsidRPr="002C17F9">
                              <w:rPr>
                                <w:rFonts w:hAnsi="Calibri"/>
                                <w:color w:val="7030A0"/>
                                <w:kern w:val="24"/>
                                <w:sz w:val="28"/>
                                <w:szCs w:val="28"/>
                              </w:rPr>
                              <w:t xml:space="preserve">VP snoops on the busses right after </w:t>
                            </w:r>
                            <w:r w:rsidRPr="002C17F9">
                              <w:rPr>
                                <w:rFonts w:hAnsi="Calibri"/>
                                <w:b/>
                                <w:bCs/>
                                <w:color w:val="7030A0"/>
                                <w:kern w:val="24"/>
                                <w:sz w:val="28"/>
                                <w:szCs w:val="28"/>
                              </w:rPr>
                              <w:t>commit</w:t>
                            </w:r>
                            <w:r w:rsidRPr="002C17F9">
                              <w:rPr>
                                <w:rFonts w:hAnsi="Calibri"/>
                                <w:color w:val="7030A0"/>
                                <w:kern w:val="24"/>
                                <w:sz w:val="28"/>
                                <w:szCs w:val="28"/>
                              </w:rPr>
                              <w:t xml:space="preserve"> stage (</w:t>
                            </w:r>
                            <w:proofErr w:type="spellStart"/>
                            <w:r w:rsidRPr="002C17F9">
                              <w:rPr>
                                <w:rFonts w:hAnsi="Calibri"/>
                                <w:color w:val="7030A0"/>
                                <w:kern w:val="24"/>
                                <w:sz w:val="28"/>
                                <w:szCs w:val="28"/>
                              </w:rPr>
                              <w:t>uops</w:t>
                            </w:r>
                            <w:proofErr w:type="spellEnd"/>
                            <w:r w:rsidRPr="002C17F9">
                              <w:rPr>
                                <w:rFonts w:hAnsi="Calibri"/>
                                <w:color w:val="7030A0"/>
                                <w:kern w:val="24"/>
                                <w:sz w:val="28"/>
                                <w:szCs w:val="28"/>
                              </w:rPr>
                              <w:t xml:space="preserve"> are in order)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485EC2C" id="TextBox 46" o:spid="_x0000_s1149" type="#_x0000_t202" style="position:absolute;margin-left:16.9pt;margin-top:2.45pt;width:130.25pt;height:84.8pt;flip:x;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" filled="f" stroked="f">
                <v:textbox style="mso-fit-shape-to-text:t">
                  <w:txbxContent>
                    <w:p w14:paraId="2DDF2595" w14:textId="77777777" w:rsidR="002C17F9" w:rsidRPr="002C17F9" w:rsidRDefault="002C17F9" w:rsidP="002C17F9">
                      <w:pPr>
                        <w:rPr>
                          <w:rFonts w:hAnsi="Calibri"/>
                          <w:color w:val="7030A0"/>
                          <w:kern w:val="24"/>
                          <w:sz w:val="28"/>
                          <w:szCs w:val="28"/>
                        </w:rPr>
                      </w:pPr>
                      <w:r w:rsidRPr="002C17F9">
                        <w:rPr>
                          <w:rFonts w:hAnsi="Calibri"/>
                          <w:color w:val="7030A0"/>
                          <w:kern w:val="24"/>
                          <w:sz w:val="28"/>
                          <w:szCs w:val="28"/>
                        </w:rPr>
                        <w:t xml:space="preserve">VP snoops on the busses right after </w:t>
                      </w:r>
                      <w:r w:rsidRPr="002C17F9">
                        <w:rPr>
                          <w:rFonts w:hAnsi="Calibri"/>
                          <w:b/>
                          <w:bCs/>
                          <w:color w:val="7030A0"/>
                          <w:kern w:val="24"/>
                          <w:sz w:val="28"/>
                          <w:szCs w:val="28"/>
                        </w:rPr>
                        <w:t>commit</w:t>
                      </w:r>
                      <w:r w:rsidRPr="002C17F9">
                        <w:rPr>
                          <w:rFonts w:hAnsi="Calibri"/>
                          <w:color w:val="7030A0"/>
                          <w:kern w:val="24"/>
                          <w:sz w:val="28"/>
                          <w:szCs w:val="28"/>
                        </w:rPr>
                        <w:t xml:space="preserve"> stage (</w:t>
                      </w:r>
                      <w:proofErr w:type="spellStart"/>
                      <w:r w:rsidRPr="002C17F9">
                        <w:rPr>
                          <w:rFonts w:hAnsi="Calibri"/>
                          <w:color w:val="7030A0"/>
                          <w:kern w:val="24"/>
                          <w:sz w:val="28"/>
                          <w:szCs w:val="28"/>
                        </w:rPr>
                        <w:t>uops</w:t>
                      </w:r>
                      <w:proofErr w:type="spellEnd"/>
                      <w:r w:rsidRPr="002C17F9">
                        <w:rPr>
                          <w:rFonts w:hAnsi="Calibri"/>
                          <w:color w:val="7030A0"/>
                          <w:kern w:val="24"/>
                          <w:sz w:val="28"/>
                          <w:szCs w:val="28"/>
                        </w:rPr>
                        <w:t xml:space="preserve"> are in order)</w:t>
                      </w:r>
                    </w:p>
                  </w:txbxContent>
                </v:textbox>
                <w10:wrap anchorx="margin"/>
              </v:shape>
            </w:pict>
          </mc:Fallback>
        </mc:AlternateContent>
      </w:r>
    </w:p>
    <w:p w14:paraId="3C2B0869" w14:textId="4EDDCFEC" w:rsidR="002C17F9" w:rsidRDefault="002C17F9">
      <w:r w:rsidRPr="002C17F9">
        <w:rPr>
          <w:noProof/>
        </w:rPr>
        <mc:AlternateContent>
          <mc:Choice Requires="wps">
            <w:drawing>
              <wp:anchor distT="0" distB="0" distL="114300" distR="114300" simplePos="0" relativeHeight="251841536" behindDoc="0" locked="0" layoutInCell="1" allowOverlap="1" wp14:anchorId="05BE0FEF" wp14:editId="44102C76">
                <wp:simplePos x="0" y="0"/>
                <wp:positionH relativeFrom="column">
                  <wp:posOffset>1763727</wp:posOffset>
                </wp:positionH>
                <wp:positionV relativeFrom="paragraph">
                  <wp:posOffset>25014</wp:posOffset>
                </wp:positionV>
                <wp:extent cx="428263" cy="428263"/>
                <wp:effectExtent l="19050" t="19050" r="10160" b="10160"/>
                <wp:wrapNone/>
                <wp:docPr id="87" name="Oval 45"/>
                <wp:cNvGraphicFramePr/>
                <a:graphic xmlns:a="http://schemas.openxmlformats.org/drawingml/2006/main">
                  <a:graphicData uri="http://schemas.microsoft.com/office/word/2010/wordprocessingShape">
                    <wps:wsp>
                      <wps:cNvSpPr/>
                      <wps:spPr>
                        <a:xfrm>
                          <a:off x="0" y="0"/>
                          <a:ext cx="428263" cy="428263"/>
                        </a:xfrm>
                        <a:prstGeom prst="ellipse">
                          <a:avLst/>
                        </a:prstGeom>
                        <a:ln w="38100">
                          <a:solidFill>
                            <a:srgbClr val="7030A0"/>
                          </a:solidFill>
                        </a:ln>
                      </wps:spPr>
                      <wps:style>
                        <a:lnRef idx="2">
                          <a:schemeClr val="accent1"/>
                        </a:lnRef>
                        <a:fillRef idx="1">
                          <a:schemeClr val="lt1"/>
                        </a:fillRef>
                        <a:effectRef idx="0">
                          <a:schemeClr val="accent1"/>
                        </a:effectRef>
                        <a:fontRef idx="minor">
                          <a:schemeClr val="dk1"/>
                        </a:fontRef>
                      </wps:style>
                      <wps:txbx>
                        <w:txbxContent>
                          <w:p w14:paraId="11C737A9" w14:textId="77777777" w:rsidR="002C17F9" w:rsidRPr="002C17F9" w:rsidRDefault="002C17F9" w:rsidP="002C17F9">
                            <w:pPr>
                              <w:jc w:val="center"/>
                              <w:rPr>
                                <w:rFonts w:hAnsi="Calibri"/>
                                <w:color w:val="000000" w:themeColor="dark1"/>
                                <w:kern w:val="24"/>
                                <w:sz w:val="28"/>
                                <w:szCs w:val="28"/>
                              </w:rPr>
                            </w:pPr>
                            <w:r w:rsidRPr="002C17F9">
                              <w:rPr>
                                <w:rFonts w:hAnsi="Calibri"/>
                                <w:color w:val="000000" w:themeColor="dark1"/>
                                <w:kern w:val="24"/>
                                <w:sz w:val="28"/>
                                <w:szCs w:val="28"/>
                              </w:rPr>
                              <w:t>3</w:t>
                            </w:r>
                          </w:p>
                        </w:txbxContent>
                      </wps:txbx>
                      <wps:bodyPr rtlCol="0" anchor="ctr"/>
                    </wps:wsp>
                  </a:graphicData>
                </a:graphic>
                <wp14:sizeRelH relativeFrom="margin">
                  <wp14:pctWidth>0</wp14:pctWidth>
                </wp14:sizeRelH>
                <wp14:sizeRelV relativeFrom="margin">
                  <wp14:pctHeight>0</wp14:pctHeight>
                </wp14:sizeRelV>
              </wp:anchor>
            </w:drawing>
          </mc:Choice>
          <mc:Fallback>
            <w:pict>
              <v:oval w14:anchorId="05BE0FEF" id="Oval 45" o:spid="_x0000_s1150" style="position:absolute;margin-left:138.9pt;margin-top:1.95pt;width:33.7pt;height:33.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" fillcolor="white [3201]" strokecolor="#7030a0" strokeweight="3pt">
                <v:stroke joinstyle="miter"/>
                <v:textbox>
                  <w:txbxContent>
                    <w:p w14:paraId="11C737A9" w14:textId="77777777" w:rsidR="002C17F9" w:rsidRPr="002C17F9" w:rsidRDefault="002C17F9" w:rsidP="002C17F9">
                      <w:pPr>
                        <w:jc w:val="center"/>
                        <w:rPr>
                          <w:rFonts w:hAnsi="Calibri"/>
                          <w:color w:val="000000" w:themeColor="dark1"/>
                          <w:kern w:val="24"/>
                          <w:sz w:val="28"/>
                          <w:szCs w:val="28"/>
                        </w:rPr>
                      </w:pPr>
                      <w:r w:rsidRPr="002C17F9">
                        <w:rPr>
                          <w:rFonts w:hAnsi="Calibri"/>
                          <w:color w:val="000000" w:themeColor="dark1"/>
                          <w:kern w:val="24"/>
                          <w:sz w:val="28"/>
                          <w:szCs w:val="28"/>
                        </w:rPr>
                        <w:t>3</w:t>
                      </w:r>
                    </w:p>
                  </w:txbxContent>
                </v:textbox>
              </v:oval>
            </w:pict>
          </mc:Fallback>
        </mc:AlternateContent>
      </w:r>
      <w:r w:rsidRPr="002C17F9">
        <w:rPr>
          <w:noProof/>
        </w:rPr>
        <mc:AlternateContent>
          <mc:Choice Requires="wps">
            <w:drawing>
              <wp:anchor distT="0" distB="0" distL="114300" distR="114300" simplePos="0" relativeHeight="251835392" behindDoc="0" locked="0" layoutInCell="1" allowOverlap="1" wp14:anchorId="0DCA30D2" wp14:editId="53009003">
                <wp:simplePos x="0" y="0"/>
                <wp:positionH relativeFrom="column">
                  <wp:posOffset>710565</wp:posOffset>
                </wp:positionH>
                <wp:positionV relativeFrom="paragraph">
                  <wp:posOffset>734060</wp:posOffset>
                </wp:positionV>
                <wp:extent cx="2855595" cy="0"/>
                <wp:effectExtent l="0" t="0" r="0" b="0"/>
                <wp:wrapNone/>
                <wp:docPr id="3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559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3F43917" id="Straight Connector 19" o:spid="_x0000_s1026" style="position:absolute;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95pt,57.8pt" to="280.8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" strokecolor="#4472c4 [3204]" strokeweight="1pt">
                <v:stroke joinstyle="miter"/>
                <o:lock v:ext="edit" shapetype="f"/>
              </v:line>
            </w:pict>
          </mc:Fallback>
        </mc:AlternateContent>
      </w:r>
      <w:r w:rsidRPr="002C17F9">
        <w:rPr>
          <w:noProof/>
        </w:rPr>
        <mc:AlternateContent>
          <mc:Choice Requires="wps">
            <w:drawing>
              <wp:anchor distT="0" distB="0" distL="114300" distR="114300" simplePos="0" relativeHeight="251836416" behindDoc="0" locked="0" layoutInCell="1" allowOverlap="1" wp14:anchorId="74066602" wp14:editId="48968F34">
                <wp:simplePos x="0" y="0"/>
                <wp:positionH relativeFrom="column">
                  <wp:posOffset>3509645</wp:posOffset>
                </wp:positionH>
                <wp:positionV relativeFrom="paragraph">
                  <wp:posOffset>386715</wp:posOffset>
                </wp:positionV>
                <wp:extent cx="1028700" cy="517525"/>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17525"/>
                        </a:xfrm>
                        <a:prstGeom prst="rect">
                          <a:avLst/>
                        </a:prstGeom>
                        <a:noFill/>
                        <a:ln w="9525">
                          <a:noFill/>
                          <a:miter lim="800000"/>
                          <a:headEnd/>
                          <a:tailEnd/>
                        </a:ln>
                      </wps:spPr>
                      <wps:txbx>
                        <w:txbxContent>
                          <w:p w14:paraId="40C1B47C" w14:textId="77777777" w:rsidR="002C17F9" w:rsidRDefault="002C17F9" w:rsidP="002C17F9">
                            <w:pPr>
                              <w:spacing w:line="256" w:lineRule="auto"/>
                              <w:rPr>
                                <w:rFonts w:ascii="Calibri" w:eastAsia="Calibri" w:hAnsi="Calibri" w:cs="Arial"/>
                                <w:color w:val="0070C0"/>
                                <w:kern w:val="24"/>
                                <w:sz w:val="28"/>
                                <w:szCs w:val="28"/>
                              </w:rPr>
                            </w:pPr>
                            <w:proofErr w:type="spellStart"/>
                            <w:r>
                              <w:rPr>
                                <w:rFonts w:ascii="Calibri" w:eastAsia="Calibri" w:hAnsi="Calibri" w:cs="Arial"/>
                                <w:color w:val="0070C0"/>
                                <w:kern w:val="24"/>
                                <w:sz w:val="28"/>
                                <w:szCs w:val="28"/>
                              </w:rPr>
                              <w:t>A_bus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66602" id="_x0000_s1151" type="#_x0000_t202" style="position:absolute;margin-left:276.35pt;margin-top:30.45pt;width:81pt;height:4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" filled="f" stroked="f">
                <v:textbox>
                  <w:txbxContent>
                    <w:p w14:paraId="40C1B47C" w14:textId="77777777" w:rsidR="002C17F9" w:rsidRDefault="002C17F9" w:rsidP="002C17F9">
                      <w:pPr>
                        <w:spacing w:line="256" w:lineRule="auto"/>
                        <w:rPr>
                          <w:rFonts w:ascii="Calibri" w:eastAsia="Calibri" w:hAnsi="Calibri" w:cs="Arial"/>
                          <w:color w:val="0070C0"/>
                          <w:kern w:val="24"/>
                          <w:sz w:val="28"/>
                          <w:szCs w:val="28"/>
                        </w:rPr>
                      </w:pPr>
                      <w:proofErr w:type="spellStart"/>
                      <w:r>
                        <w:rPr>
                          <w:rFonts w:ascii="Calibri" w:eastAsia="Calibri" w:hAnsi="Calibri" w:cs="Arial"/>
                          <w:color w:val="0070C0"/>
                          <w:kern w:val="24"/>
                          <w:sz w:val="28"/>
                          <w:szCs w:val="28"/>
                        </w:rPr>
                        <w:t>A_bus</w:t>
                      </w:r>
                      <w:proofErr w:type="spellEnd"/>
                    </w:p>
                  </w:txbxContent>
                </v:textbox>
              </v:shape>
            </w:pict>
          </mc:Fallback>
        </mc:AlternateContent>
      </w:r>
      <w:r w:rsidRPr="002C17F9">
        <w:rPr>
          <w:noProof/>
        </w:rPr>
        <mc:AlternateContent>
          <mc:Choice Requires="wps">
            <w:drawing>
              <wp:anchor distT="0" distB="0" distL="114300" distR="114300" simplePos="0" relativeHeight="251837440" behindDoc="0" locked="0" layoutInCell="1" allowOverlap="1" wp14:anchorId="51C70F0E" wp14:editId="5714809B">
                <wp:simplePos x="0" y="0"/>
                <wp:positionH relativeFrom="column">
                  <wp:posOffset>779780</wp:posOffset>
                </wp:positionH>
                <wp:positionV relativeFrom="paragraph">
                  <wp:posOffset>1132840</wp:posOffset>
                </wp:positionV>
                <wp:extent cx="2786380" cy="0"/>
                <wp:effectExtent l="0" t="0" r="0" b="0"/>
                <wp:wrapNone/>
                <wp:docPr id="4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863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BA4B99B" id="Straight Connector 21" o:spid="_x0000_s1026" style="position:absolute;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4pt,89.2pt" to="280.8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" strokecolor="#4472c4 [3204]" strokeweight="1pt">
                <v:stroke joinstyle="miter"/>
                <o:lock v:ext="edit" shapetype="f"/>
              </v:line>
            </w:pict>
          </mc:Fallback>
        </mc:AlternateContent>
      </w:r>
      <w:r w:rsidRPr="002C17F9">
        <w:rPr>
          <w:noProof/>
        </w:rPr>
        <mc:AlternateContent>
          <mc:Choice Requires="wps">
            <w:drawing>
              <wp:anchor distT="0" distB="0" distL="114300" distR="114300" simplePos="0" relativeHeight="251838464" behindDoc="0" locked="0" layoutInCell="1" allowOverlap="1" wp14:anchorId="0685C8A4" wp14:editId="716F54C8">
                <wp:simplePos x="0" y="0"/>
                <wp:positionH relativeFrom="column">
                  <wp:posOffset>3502025</wp:posOffset>
                </wp:positionH>
                <wp:positionV relativeFrom="paragraph">
                  <wp:posOffset>795655</wp:posOffset>
                </wp:positionV>
                <wp:extent cx="1028700" cy="51752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17525"/>
                        </a:xfrm>
                        <a:prstGeom prst="rect">
                          <a:avLst/>
                        </a:prstGeom>
                        <a:noFill/>
                        <a:ln w="9525">
                          <a:noFill/>
                          <a:miter lim="800000"/>
                          <a:headEnd/>
                          <a:tailEnd/>
                        </a:ln>
                      </wps:spPr>
                      <wps:txbx>
                        <w:txbxContent>
                          <w:p w14:paraId="438F5B2A" w14:textId="77777777" w:rsidR="002C17F9" w:rsidRDefault="002C17F9" w:rsidP="002C17F9">
                            <w:pPr>
                              <w:spacing w:line="256" w:lineRule="auto"/>
                              <w:rPr>
                                <w:rFonts w:ascii="Calibri" w:eastAsia="Calibri" w:hAnsi="Calibri" w:cs="Arial"/>
                                <w:color w:val="0070C0"/>
                                <w:kern w:val="24"/>
                                <w:sz w:val="28"/>
                                <w:szCs w:val="28"/>
                              </w:rPr>
                            </w:pPr>
                            <w:proofErr w:type="spellStart"/>
                            <w:r>
                              <w:rPr>
                                <w:rFonts w:ascii="Calibri" w:eastAsia="Calibri" w:hAnsi="Calibri" w:cs="Arial"/>
                                <w:color w:val="0070C0"/>
                                <w:kern w:val="24"/>
                                <w:sz w:val="28"/>
                                <w:szCs w:val="28"/>
                              </w:rPr>
                              <w:t>V_bus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5C8A4" id="_x0000_s1152" type="#_x0000_t202" style="position:absolute;margin-left:275.75pt;margin-top:62.65pt;width:81pt;height:40.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" filled="f" stroked="f">
                <v:textbox>
                  <w:txbxContent>
                    <w:p w14:paraId="438F5B2A" w14:textId="77777777" w:rsidR="002C17F9" w:rsidRDefault="002C17F9" w:rsidP="002C17F9">
                      <w:pPr>
                        <w:spacing w:line="256" w:lineRule="auto"/>
                        <w:rPr>
                          <w:rFonts w:ascii="Calibri" w:eastAsia="Calibri" w:hAnsi="Calibri" w:cs="Arial"/>
                          <w:color w:val="0070C0"/>
                          <w:kern w:val="24"/>
                          <w:sz w:val="28"/>
                          <w:szCs w:val="28"/>
                        </w:rPr>
                      </w:pPr>
                      <w:proofErr w:type="spellStart"/>
                      <w:r>
                        <w:rPr>
                          <w:rFonts w:ascii="Calibri" w:eastAsia="Calibri" w:hAnsi="Calibri" w:cs="Arial"/>
                          <w:color w:val="0070C0"/>
                          <w:kern w:val="24"/>
                          <w:sz w:val="28"/>
                          <w:szCs w:val="28"/>
                        </w:rPr>
                        <w:t>V_bus</w:t>
                      </w:r>
                      <w:proofErr w:type="spellEnd"/>
                    </w:p>
                  </w:txbxContent>
                </v:textbox>
              </v:shape>
            </w:pict>
          </mc:Fallback>
        </mc:AlternateContent>
      </w:r>
      <w:r w:rsidRPr="002C17F9">
        <w:rPr>
          <w:noProof/>
        </w:rPr>
        <mc:AlternateContent>
          <mc:Choice Requires="wps">
            <w:drawing>
              <wp:anchor distT="0" distB="0" distL="114300" distR="114300" simplePos="0" relativeHeight="251839488" behindDoc="0" locked="0" layoutInCell="1" allowOverlap="1" wp14:anchorId="1B99607A" wp14:editId="0C213808">
                <wp:simplePos x="0" y="0"/>
                <wp:positionH relativeFrom="column">
                  <wp:posOffset>1914525</wp:posOffset>
                </wp:positionH>
                <wp:positionV relativeFrom="paragraph">
                  <wp:posOffset>56515</wp:posOffset>
                </wp:positionV>
                <wp:extent cx="854710" cy="406400"/>
                <wp:effectExtent l="33655" t="42545" r="93345" b="55245"/>
                <wp:wrapNone/>
                <wp:docPr id="43" name="Connector: Curved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854710" cy="406400"/>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2446F" id="Connector: Curved 23" o:spid="_x0000_s1026" type="#_x0000_t38" style="position:absolute;margin-left:150.75pt;margin-top:4.45pt;width:67.3pt;height:32pt;rotation:90;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" adj="10800" strokecolor="#ed7d31 [3205]" strokeweight=".5pt">
                <v:stroke startarrow="block" endarrow="block" joinstyle="miter"/>
                <o:lock v:ext="edit" shapetype="f"/>
              </v:shape>
            </w:pict>
          </mc:Fallback>
        </mc:AlternateContent>
      </w:r>
      <w:r w:rsidRPr="002C17F9">
        <w:rPr>
          <w:noProof/>
        </w:rPr>
        <mc:AlternateContent>
          <mc:Choice Requires="wps">
            <w:drawing>
              <wp:anchor distT="0" distB="0" distL="114300" distR="114300" simplePos="0" relativeHeight="251840512" behindDoc="0" locked="0" layoutInCell="1" allowOverlap="1" wp14:anchorId="1762429E" wp14:editId="3616FD3A">
                <wp:simplePos x="0" y="0"/>
                <wp:positionH relativeFrom="column">
                  <wp:posOffset>2266385</wp:posOffset>
                </wp:positionH>
                <wp:positionV relativeFrom="paragraph">
                  <wp:posOffset>30327</wp:posOffset>
                </wp:positionV>
                <wp:extent cx="919694" cy="392409"/>
                <wp:effectExtent l="35242" t="40958" r="106363" b="49212"/>
                <wp:wrapNone/>
                <wp:docPr id="85" name="Connector: Curved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919694" cy="392409"/>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0A5AF" id="Connector: Curved 24" o:spid="_x0000_s1026" type="#_x0000_t38" style="position:absolute;margin-left:178.45pt;margin-top:2.4pt;width:72.4pt;height:30.9pt;rotation:90;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" adj="10800" strokecolor="#ed7d31 [3205]" strokeweight=".5pt">
                <v:stroke startarrow="block" endarrow="block" joinstyle="miter"/>
                <o:lock v:ext="edit" shapetype="f"/>
              </v:shape>
            </w:pict>
          </mc:Fallback>
        </mc:AlternateContent>
      </w:r>
    </w:p>
    <w:p w14:paraId="34C567F6" w14:textId="00B23CD9" w:rsidR="002C17F9" w:rsidRDefault="00231127">
      <w:r w:rsidRPr="002C17F9">
        <w:rPr>
          <w:noProof/>
        </w:rPr>
        <mc:AlternateContent>
          <mc:Choice Requires="wps">
            <w:drawing>
              <wp:anchor distT="0" distB="0" distL="114300" distR="114300" simplePos="0" relativeHeight="251843584" behindDoc="0" locked="0" layoutInCell="1" allowOverlap="1" wp14:anchorId="004B9888" wp14:editId="1D8BDE9A">
                <wp:simplePos x="0" y="0"/>
                <wp:positionH relativeFrom="column">
                  <wp:posOffset>5380030</wp:posOffset>
                </wp:positionH>
                <wp:positionV relativeFrom="paragraph">
                  <wp:posOffset>21457</wp:posOffset>
                </wp:positionV>
                <wp:extent cx="428263" cy="428263"/>
                <wp:effectExtent l="19050" t="19050" r="10160" b="10160"/>
                <wp:wrapNone/>
                <wp:docPr id="89" name="Oval 48"/>
                <wp:cNvGraphicFramePr/>
                <a:graphic xmlns:a="http://schemas.openxmlformats.org/drawingml/2006/main">
                  <a:graphicData uri="http://schemas.microsoft.com/office/word/2010/wordprocessingShape">
                    <wps:wsp>
                      <wps:cNvSpPr/>
                      <wps:spPr>
                        <a:xfrm>
                          <a:off x="0" y="0"/>
                          <a:ext cx="428263" cy="428263"/>
                        </a:xfrm>
                        <a:prstGeom prst="ellipse">
                          <a:avLst/>
                        </a:prstGeom>
                        <a:ln w="38100">
                          <a:solidFill>
                            <a:srgbClr val="7030A0"/>
                          </a:solidFill>
                        </a:ln>
                      </wps:spPr>
                      <wps:style>
                        <a:lnRef idx="2">
                          <a:schemeClr val="accent1"/>
                        </a:lnRef>
                        <a:fillRef idx="1">
                          <a:schemeClr val="lt1"/>
                        </a:fillRef>
                        <a:effectRef idx="0">
                          <a:schemeClr val="accent1"/>
                        </a:effectRef>
                        <a:fontRef idx="minor">
                          <a:schemeClr val="dk1"/>
                        </a:fontRef>
                      </wps:style>
                      <wps:txbx>
                        <w:txbxContent>
                          <w:p w14:paraId="0C6EAA4E" w14:textId="77777777" w:rsidR="002C17F9" w:rsidRPr="002C17F9" w:rsidRDefault="002C17F9" w:rsidP="002C17F9">
                            <w:pPr>
                              <w:jc w:val="center"/>
                              <w:rPr>
                                <w:rFonts w:hAnsi="Calibri"/>
                                <w:color w:val="000000" w:themeColor="dark1"/>
                                <w:kern w:val="24"/>
                                <w:sz w:val="28"/>
                                <w:szCs w:val="28"/>
                              </w:rPr>
                            </w:pPr>
                            <w:r w:rsidRPr="002C17F9">
                              <w:rPr>
                                <w:rFonts w:hAnsi="Calibri"/>
                                <w:color w:val="000000" w:themeColor="dark1"/>
                                <w:kern w:val="24"/>
                                <w:sz w:val="28"/>
                                <w:szCs w:val="28"/>
                              </w:rPr>
                              <w:t>4</w:t>
                            </w:r>
                          </w:p>
                        </w:txbxContent>
                      </wps:txbx>
                      <wps:bodyPr rtlCol="0" anchor="ctr"/>
                    </wps:wsp>
                  </a:graphicData>
                </a:graphic>
                <wp14:sizeRelH relativeFrom="margin">
                  <wp14:pctWidth>0</wp14:pctWidth>
                </wp14:sizeRelH>
                <wp14:sizeRelV relativeFrom="margin">
                  <wp14:pctHeight>0</wp14:pctHeight>
                </wp14:sizeRelV>
              </wp:anchor>
            </w:drawing>
          </mc:Choice>
          <mc:Fallback>
            <w:pict>
              <v:oval w14:anchorId="004B9888" id="Oval 48" o:spid="_x0000_s1153" style="position:absolute;margin-left:423.6pt;margin-top:1.7pt;width:33.7pt;height:33.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" fillcolor="white [3201]" strokecolor="#7030a0" strokeweight="3pt">
                <v:stroke joinstyle="miter"/>
                <v:textbox>
                  <w:txbxContent>
                    <w:p w14:paraId="0C6EAA4E" w14:textId="77777777" w:rsidR="002C17F9" w:rsidRPr="002C17F9" w:rsidRDefault="002C17F9" w:rsidP="002C17F9">
                      <w:pPr>
                        <w:jc w:val="center"/>
                        <w:rPr>
                          <w:rFonts w:hAnsi="Calibri"/>
                          <w:color w:val="000000" w:themeColor="dark1"/>
                          <w:kern w:val="24"/>
                          <w:sz w:val="28"/>
                          <w:szCs w:val="28"/>
                        </w:rPr>
                      </w:pPr>
                      <w:r w:rsidRPr="002C17F9">
                        <w:rPr>
                          <w:rFonts w:hAnsi="Calibri"/>
                          <w:color w:val="000000" w:themeColor="dark1"/>
                          <w:kern w:val="24"/>
                          <w:sz w:val="28"/>
                          <w:szCs w:val="28"/>
                        </w:rPr>
                        <w:t>4</w:t>
                      </w:r>
                    </w:p>
                  </w:txbxContent>
                </v:textbox>
              </v:oval>
            </w:pict>
          </mc:Fallback>
        </mc:AlternateContent>
      </w:r>
    </w:p>
    <w:p w14:paraId="650D3888" w14:textId="50D4EF7A" w:rsidR="002C17F9" w:rsidRDefault="00231127">
      <w:r w:rsidRPr="00231127">
        <w:rPr>
          <w:noProof/>
          <w:lang w:bidi="ar-LB"/>
        </w:rPr>
        <mc:AlternateContent>
          <mc:Choice Requires="wps">
            <w:drawing>
              <wp:anchor distT="0" distB="0" distL="114300" distR="114300" simplePos="0" relativeHeight="251845632" behindDoc="0" locked="0" layoutInCell="1" allowOverlap="1" wp14:anchorId="18AE367D" wp14:editId="3B37B77E">
                <wp:simplePos x="0" y="0"/>
                <wp:positionH relativeFrom="page">
                  <wp:align>right</wp:align>
                </wp:positionH>
                <wp:positionV relativeFrom="paragraph">
                  <wp:posOffset>190633</wp:posOffset>
                </wp:positionV>
                <wp:extent cx="2597268" cy="2838893"/>
                <wp:effectExtent l="0" t="0" r="0" b="0"/>
                <wp:wrapNone/>
                <wp:docPr id="90" name="TextBox 49"/>
                <wp:cNvGraphicFramePr/>
                <a:graphic xmlns:a="http://schemas.openxmlformats.org/drawingml/2006/main">
                  <a:graphicData uri="http://schemas.microsoft.com/office/word/2010/wordprocessingShape">
                    <wps:wsp>
                      <wps:cNvSpPr txBox="1"/>
                      <wps:spPr>
                        <a:xfrm flipH="1">
                          <a:off x="0" y="0"/>
                          <a:ext cx="2597268" cy="2838893"/>
                        </a:xfrm>
                        <a:prstGeom prst="rect">
                          <a:avLst/>
                        </a:prstGeom>
                        <a:noFill/>
                      </wps:spPr>
                      <wps:txbx>
                        <w:txbxContent>
                          <w:p w14:paraId="3EA46984" w14:textId="77777777" w:rsidR="00231127" w:rsidRPr="00231127" w:rsidRDefault="00231127" w:rsidP="00231127">
                            <w:pPr>
                              <w:rPr>
                                <w:rFonts w:hAnsi="Calibri"/>
                                <w:color w:val="7030A0"/>
                                <w:kern w:val="24"/>
                                <w:sz w:val="26"/>
                                <w:szCs w:val="26"/>
                              </w:rPr>
                            </w:pPr>
                            <w:r w:rsidRPr="00231127">
                              <w:rPr>
                                <w:rFonts w:hAnsi="Calibri"/>
                                <w:color w:val="7030A0"/>
                                <w:kern w:val="24"/>
                                <w:sz w:val="26"/>
                                <w:szCs w:val="26"/>
                              </w:rPr>
                              <w:t xml:space="preserve">On every encounter of the </w:t>
                            </w:r>
                            <w:proofErr w:type="spellStart"/>
                            <w:r w:rsidRPr="00231127">
                              <w:rPr>
                                <w:rFonts w:hAnsi="Calibri"/>
                                <w:color w:val="7030A0"/>
                                <w:kern w:val="24"/>
                                <w:sz w:val="26"/>
                                <w:szCs w:val="26"/>
                              </w:rPr>
                              <w:t>uop</w:t>
                            </w:r>
                            <w:proofErr w:type="spellEnd"/>
                            <w:r w:rsidRPr="00231127">
                              <w:rPr>
                                <w:rFonts w:hAnsi="Calibri"/>
                                <w:color w:val="7030A0"/>
                                <w:kern w:val="24"/>
                                <w:sz w:val="26"/>
                                <w:szCs w:val="26"/>
                              </w:rPr>
                              <w:t>, get real value again for comparison, and update confidence.</w:t>
                            </w:r>
                          </w:p>
                          <w:p w14:paraId="4470B99B" w14:textId="77777777" w:rsidR="00231127" w:rsidRPr="00231127" w:rsidRDefault="00231127" w:rsidP="00231127">
                            <w:pPr>
                              <w:rPr>
                                <w:rFonts w:hAnsi="Calibri"/>
                                <w:color w:val="7030A0"/>
                                <w:kern w:val="24"/>
                                <w:sz w:val="26"/>
                                <w:szCs w:val="26"/>
                              </w:rPr>
                            </w:pPr>
                            <w:r w:rsidRPr="00231127">
                              <w:rPr>
                                <w:rFonts w:hAnsi="Calibri"/>
                                <w:color w:val="7030A0"/>
                                <w:kern w:val="24"/>
                                <w:sz w:val="26"/>
                                <w:szCs w:val="26"/>
                              </w:rPr>
                              <w:t>When confidence is saturated, flush entries from VP and copy values to Dictionary. </w:t>
                            </w:r>
                          </w:p>
                          <w:p w14:paraId="338D422E" w14:textId="77777777" w:rsidR="00231127" w:rsidRPr="00231127" w:rsidRDefault="00231127" w:rsidP="00231127">
                            <w:pPr>
                              <w:rPr>
                                <w:rFonts w:hAnsi="Calibri"/>
                                <w:color w:val="7030A0"/>
                                <w:kern w:val="24"/>
                                <w:sz w:val="26"/>
                                <w:szCs w:val="26"/>
                              </w:rPr>
                            </w:pPr>
                            <w:r w:rsidRPr="00231127">
                              <w:rPr>
                                <w:rFonts w:hAnsi="Calibri"/>
                                <w:color w:val="7030A0"/>
                                <w:kern w:val="24"/>
                                <w:sz w:val="26"/>
                                <w:szCs w:val="26"/>
                              </w:rPr>
                              <w:t>If the confidence doesn’t saturate on a high confidence after a certain amount of time or occurrences of the specific instruction, we evict the entry.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8AE367D" id="TextBox 49" o:spid="_x0000_s1154" type="#_x0000_t202" style="position:absolute;margin-left:153.3pt;margin-top:15pt;width:204.5pt;height:223.55pt;flip:x;z-index:251845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" filled="f" stroked="f">
                <v:textbox>
                  <w:txbxContent>
                    <w:p w14:paraId="3EA46984" w14:textId="77777777" w:rsidR="00231127" w:rsidRPr="00231127" w:rsidRDefault="00231127" w:rsidP="00231127">
                      <w:pPr>
                        <w:rPr>
                          <w:rFonts w:hAnsi="Calibri"/>
                          <w:color w:val="7030A0"/>
                          <w:kern w:val="24"/>
                          <w:sz w:val="26"/>
                          <w:szCs w:val="26"/>
                        </w:rPr>
                      </w:pPr>
                      <w:r w:rsidRPr="00231127">
                        <w:rPr>
                          <w:rFonts w:hAnsi="Calibri"/>
                          <w:color w:val="7030A0"/>
                          <w:kern w:val="24"/>
                          <w:sz w:val="26"/>
                          <w:szCs w:val="26"/>
                        </w:rPr>
                        <w:t xml:space="preserve">On every encounter of the </w:t>
                      </w:r>
                      <w:proofErr w:type="spellStart"/>
                      <w:r w:rsidRPr="00231127">
                        <w:rPr>
                          <w:rFonts w:hAnsi="Calibri"/>
                          <w:color w:val="7030A0"/>
                          <w:kern w:val="24"/>
                          <w:sz w:val="26"/>
                          <w:szCs w:val="26"/>
                        </w:rPr>
                        <w:t>uop</w:t>
                      </w:r>
                      <w:proofErr w:type="spellEnd"/>
                      <w:r w:rsidRPr="00231127">
                        <w:rPr>
                          <w:rFonts w:hAnsi="Calibri"/>
                          <w:color w:val="7030A0"/>
                          <w:kern w:val="24"/>
                          <w:sz w:val="26"/>
                          <w:szCs w:val="26"/>
                        </w:rPr>
                        <w:t>, get real value again for comparison, and update confidence.</w:t>
                      </w:r>
                    </w:p>
                    <w:p w14:paraId="4470B99B" w14:textId="77777777" w:rsidR="00231127" w:rsidRPr="00231127" w:rsidRDefault="00231127" w:rsidP="00231127">
                      <w:pPr>
                        <w:rPr>
                          <w:rFonts w:hAnsi="Calibri"/>
                          <w:color w:val="7030A0"/>
                          <w:kern w:val="24"/>
                          <w:sz w:val="26"/>
                          <w:szCs w:val="26"/>
                        </w:rPr>
                      </w:pPr>
                      <w:r w:rsidRPr="00231127">
                        <w:rPr>
                          <w:rFonts w:hAnsi="Calibri"/>
                          <w:color w:val="7030A0"/>
                          <w:kern w:val="24"/>
                          <w:sz w:val="26"/>
                          <w:szCs w:val="26"/>
                        </w:rPr>
                        <w:t>When confidence is saturated, flush entries from VP and copy values to Dictionary. </w:t>
                      </w:r>
                    </w:p>
                    <w:p w14:paraId="338D422E" w14:textId="77777777" w:rsidR="00231127" w:rsidRPr="00231127" w:rsidRDefault="00231127" w:rsidP="00231127">
                      <w:pPr>
                        <w:rPr>
                          <w:rFonts w:hAnsi="Calibri"/>
                          <w:color w:val="7030A0"/>
                          <w:kern w:val="24"/>
                          <w:sz w:val="26"/>
                          <w:szCs w:val="26"/>
                        </w:rPr>
                      </w:pPr>
                      <w:r w:rsidRPr="00231127">
                        <w:rPr>
                          <w:rFonts w:hAnsi="Calibri"/>
                          <w:color w:val="7030A0"/>
                          <w:kern w:val="24"/>
                          <w:sz w:val="26"/>
                          <w:szCs w:val="26"/>
                        </w:rPr>
                        <w:t>If the confidence doesn’t saturate on a high confidence after a certain amount of time or occurrences of the specific instruction, we evict the entry.</w:t>
                      </w:r>
                    </w:p>
                  </w:txbxContent>
                </v:textbox>
                <w10:wrap anchorx="page"/>
              </v:shape>
            </w:pict>
          </mc:Fallback>
        </mc:AlternateContent>
      </w:r>
    </w:p>
    <w:p w14:paraId="728F2924" w14:textId="2008A179" w:rsidR="002C17F9" w:rsidRDefault="002C17F9"/>
    <w:p w14:paraId="06276CF6" w14:textId="752CD692" w:rsidR="002C17F9" w:rsidRDefault="002C17F9"/>
    <w:p w14:paraId="5430A875" w14:textId="6D92A300" w:rsidR="002C17F9" w:rsidRDefault="002C17F9"/>
    <w:p w14:paraId="2D843495" w14:textId="781F045B" w:rsidR="002C17F9" w:rsidRDefault="002C17F9"/>
    <w:p w14:paraId="58F70ECB" w14:textId="1AC533C7" w:rsidR="002C17F9" w:rsidRDefault="002C17F9"/>
    <w:p w14:paraId="1A602220" w14:textId="59B35735" w:rsidR="002C17F9" w:rsidRDefault="002C17F9"/>
    <w:p w14:paraId="5025784D" w14:textId="3277D683" w:rsidR="00231127" w:rsidRDefault="00231127"/>
    <w:p w14:paraId="3A6D36A9" w14:textId="61D9BF97" w:rsidR="00231127" w:rsidRDefault="00231127"/>
    <w:p w14:paraId="7997F2AC" w14:textId="2A89FE42" w:rsidR="00231127" w:rsidRDefault="00231127"/>
    <w:p w14:paraId="0AEBE194" w14:textId="7DCC6A04" w:rsidR="00231127" w:rsidRDefault="00231127"/>
    <w:p w14:paraId="327987C2" w14:textId="2C014D35" w:rsidR="00A100EA" w:rsidRDefault="005C653F" w:rsidP="00964ABA">
      <w:pPr>
        <w:pStyle w:val="Heading1"/>
        <w:numPr>
          <w:ilvl w:val="0"/>
          <w:numId w:val="9"/>
        </w:numPr>
        <w:ind w:left="720"/>
      </w:pPr>
      <w:bookmarkStart w:id="53" w:name="_Toc111211695"/>
      <w:r>
        <w:lastRenderedPageBreak/>
        <w:t>Possible design flows:</w:t>
      </w:r>
    </w:p>
    <w:p w14:paraId="48FBA4D9" w14:textId="699023F9" w:rsidR="005C653F" w:rsidRDefault="00D31A10" w:rsidP="005C653F">
      <w:r>
        <w:rPr>
          <w:b/>
          <w:bCs/>
          <w:noProof/>
          <w:color w:val="00B050"/>
        </w:rPr>
        <mc:AlternateContent>
          <mc:Choice Requires="wps">
            <w:drawing>
              <wp:anchor distT="0" distB="0" distL="114300" distR="114300" simplePos="0" relativeHeight="251852800" behindDoc="0" locked="0" layoutInCell="1" allowOverlap="1" wp14:anchorId="4C5F403F" wp14:editId="5E1ADF70">
                <wp:simplePos x="0" y="0"/>
                <wp:positionH relativeFrom="column">
                  <wp:posOffset>1626235</wp:posOffset>
                </wp:positionH>
                <wp:positionV relativeFrom="paragraph">
                  <wp:posOffset>142312</wp:posOffset>
                </wp:positionV>
                <wp:extent cx="289367" cy="155575"/>
                <wp:effectExtent l="0" t="0" r="73025" b="53975"/>
                <wp:wrapNone/>
                <wp:docPr id="98" name="Straight Arrow Connector 98"/>
                <wp:cNvGraphicFramePr/>
                <a:graphic xmlns:a="http://schemas.openxmlformats.org/drawingml/2006/main">
                  <a:graphicData uri="http://schemas.microsoft.com/office/word/2010/wordprocessingShape">
                    <wps:wsp>
                      <wps:cNvCnPr/>
                      <wps:spPr>
                        <a:xfrm>
                          <a:off x="0" y="0"/>
                          <a:ext cx="289367" cy="1555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70AA094" id="Straight Arrow Connector 98" o:spid="_x0000_s1026" type="#_x0000_t32" style="position:absolute;margin-left:128.05pt;margin-top:11.2pt;width:22.8pt;height:12.2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" strokecolor="#70ad47 [3209]" strokeweight="1pt">
                <v:stroke endarrow="block" joinstyle="miter"/>
              </v:shape>
            </w:pict>
          </mc:Fallback>
        </mc:AlternateContent>
      </w:r>
      <w:r w:rsidR="00744554">
        <w:rPr>
          <w:b/>
          <w:bCs/>
          <w:noProof/>
          <w:color w:val="00B050"/>
        </w:rPr>
        <mc:AlternateContent>
          <mc:Choice Requires="wps">
            <w:drawing>
              <wp:anchor distT="0" distB="0" distL="114300" distR="114300" simplePos="0" relativeHeight="251848704" behindDoc="0" locked="0" layoutInCell="1" allowOverlap="1" wp14:anchorId="48F4DC15" wp14:editId="48F71CB6">
                <wp:simplePos x="0" y="0"/>
                <wp:positionH relativeFrom="column">
                  <wp:posOffset>943337</wp:posOffset>
                </wp:positionH>
                <wp:positionV relativeFrom="paragraph">
                  <wp:posOffset>137144</wp:posOffset>
                </wp:positionV>
                <wp:extent cx="167833" cy="156138"/>
                <wp:effectExtent l="0" t="0" r="80010" b="53975"/>
                <wp:wrapNone/>
                <wp:docPr id="93" name="Straight Arrow Connector 93"/>
                <wp:cNvGraphicFramePr/>
                <a:graphic xmlns:a="http://schemas.openxmlformats.org/drawingml/2006/main">
                  <a:graphicData uri="http://schemas.microsoft.com/office/word/2010/wordprocessingShape">
                    <wps:wsp>
                      <wps:cNvCnPr/>
                      <wps:spPr>
                        <a:xfrm>
                          <a:off x="0" y="0"/>
                          <a:ext cx="167833" cy="156138"/>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706982C8" id="Straight Arrow Connector 93" o:spid="_x0000_s1026" type="#_x0000_t32" style="position:absolute;margin-left:74.3pt;margin-top:10.8pt;width:13.2pt;height:12.3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" strokecolor="#ffc000 [3207]" strokeweight="1pt">
                <v:stroke endarrow="block" joinstyle="miter"/>
              </v:shape>
            </w:pict>
          </mc:Fallback>
        </mc:AlternateContent>
      </w:r>
      <w:r w:rsidR="00744554">
        <w:rPr>
          <w:b/>
          <w:bCs/>
          <w:noProof/>
          <w:color w:val="00B050"/>
        </w:rPr>
        <mc:AlternateContent>
          <mc:Choice Requires="wps">
            <w:drawing>
              <wp:anchor distT="0" distB="0" distL="114300" distR="114300" simplePos="0" relativeHeight="251846656" behindDoc="0" locked="0" layoutInCell="1" allowOverlap="1" wp14:anchorId="023D0B42" wp14:editId="61501CE8">
                <wp:simplePos x="0" y="0"/>
                <wp:positionH relativeFrom="column">
                  <wp:posOffset>549588</wp:posOffset>
                </wp:positionH>
                <wp:positionV relativeFrom="paragraph">
                  <wp:posOffset>130882</wp:posOffset>
                </wp:positionV>
                <wp:extent cx="329878" cy="162046"/>
                <wp:effectExtent l="38100" t="0" r="32385" b="66675"/>
                <wp:wrapNone/>
                <wp:docPr id="91" name="Straight Arrow Connector 91"/>
                <wp:cNvGraphicFramePr/>
                <a:graphic xmlns:a="http://schemas.openxmlformats.org/drawingml/2006/main">
                  <a:graphicData uri="http://schemas.microsoft.com/office/word/2010/wordprocessingShape">
                    <wps:wsp>
                      <wps:cNvCnPr/>
                      <wps:spPr>
                        <a:xfrm flipH="1">
                          <a:off x="0" y="0"/>
                          <a:ext cx="329878" cy="162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3AF62" id="Straight Arrow Connector 91" o:spid="_x0000_s1026" type="#_x0000_t32" style="position:absolute;margin-left:43.25pt;margin-top:10.3pt;width:25.95pt;height:12.75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" strokecolor="#4472c4 [3204]" strokeweight=".5pt">
                <v:stroke endarrow="block" joinstyle="miter"/>
              </v:shape>
            </w:pict>
          </mc:Fallback>
        </mc:AlternateContent>
      </w:r>
      <w:proofErr w:type="spellStart"/>
      <w:r w:rsidR="005C653F" w:rsidRPr="008A5460">
        <w:rPr>
          <w:b/>
          <w:bCs/>
          <w:color w:val="00B050"/>
        </w:rPr>
        <w:t>UopCache</w:t>
      </w:r>
      <w:proofErr w:type="spellEnd"/>
      <w:r w:rsidR="001F687E">
        <w:tab/>
        <w:t>H</w:t>
      </w:r>
      <w:r w:rsidR="00136C52">
        <w:t>IT</w:t>
      </w:r>
      <w:r w:rsidR="001F687E">
        <w:tab/>
        <w:t>MISS</w:t>
      </w:r>
    </w:p>
    <w:p w14:paraId="2A52A6A2" w14:textId="1ABE210A" w:rsidR="001F687E" w:rsidRDefault="008A5460" w:rsidP="001F687E">
      <w:r>
        <w:rPr>
          <w:b/>
          <w:bCs/>
          <w:noProof/>
          <w:color w:val="00B050"/>
        </w:rPr>
        <mc:AlternateContent>
          <mc:Choice Requires="wps">
            <w:drawing>
              <wp:anchor distT="0" distB="0" distL="114300" distR="114300" simplePos="0" relativeHeight="251856896" behindDoc="0" locked="0" layoutInCell="1" allowOverlap="1" wp14:anchorId="04DD4526" wp14:editId="27596C99">
                <wp:simplePos x="0" y="0"/>
                <wp:positionH relativeFrom="column">
                  <wp:posOffset>1140106</wp:posOffset>
                </wp:positionH>
                <wp:positionV relativeFrom="paragraph">
                  <wp:posOffset>118247</wp:posOffset>
                </wp:positionV>
                <wp:extent cx="692030" cy="185002"/>
                <wp:effectExtent l="38100" t="0" r="13335" b="81915"/>
                <wp:wrapNone/>
                <wp:docPr id="113" name="Straight Arrow Connector 113"/>
                <wp:cNvGraphicFramePr/>
                <a:graphic xmlns:a="http://schemas.openxmlformats.org/drawingml/2006/main">
                  <a:graphicData uri="http://schemas.microsoft.com/office/word/2010/wordprocessingShape">
                    <wps:wsp>
                      <wps:cNvCnPr/>
                      <wps:spPr>
                        <a:xfrm flipH="1">
                          <a:off x="0" y="0"/>
                          <a:ext cx="692030" cy="185002"/>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7CCD8" id="Straight Arrow Connector 113" o:spid="_x0000_s1026" type="#_x0000_t32" style="position:absolute;margin-left:89.75pt;margin-top:9.3pt;width:54.5pt;height:14.5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" strokecolor="#70ad47 [3209]" strokeweight="1pt">
                <v:stroke endarrow="block" joinstyle="miter"/>
              </v:shape>
            </w:pict>
          </mc:Fallback>
        </mc:AlternateContent>
      </w:r>
      <w:r>
        <w:rPr>
          <w:b/>
          <w:bCs/>
          <w:noProof/>
          <w:color w:val="00B050"/>
        </w:rPr>
        <mc:AlternateContent>
          <mc:Choice Requires="wps">
            <w:drawing>
              <wp:anchor distT="0" distB="0" distL="114300" distR="114300" simplePos="0" relativeHeight="251854848" behindDoc="0" locked="0" layoutInCell="1" allowOverlap="1" wp14:anchorId="4D0170F5" wp14:editId="29E82E21">
                <wp:simplePos x="0" y="0"/>
                <wp:positionH relativeFrom="column">
                  <wp:posOffset>1597307</wp:posOffset>
                </wp:positionH>
                <wp:positionV relativeFrom="paragraph">
                  <wp:posOffset>141396</wp:posOffset>
                </wp:positionV>
                <wp:extent cx="358816" cy="173427"/>
                <wp:effectExtent l="38100" t="0" r="22225" b="55245"/>
                <wp:wrapNone/>
                <wp:docPr id="99" name="Straight Arrow Connector 99"/>
                <wp:cNvGraphicFramePr/>
                <a:graphic xmlns:a="http://schemas.openxmlformats.org/drawingml/2006/main">
                  <a:graphicData uri="http://schemas.microsoft.com/office/word/2010/wordprocessingShape">
                    <wps:wsp>
                      <wps:cNvCnPr/>
                      <wps:spPr>
                        <a:xfrm flipH="1">
                          <a:off x="0" y="0"/>
                          <a:ext cx="358816" cy="173427"/>
                        </a:xfrm>
                        <a:prstGeom prst="straightConnector1">
                          <a:avLst/>
                        </a:prstGeom>
                        <a:ln>
                          <a:solidFill>
                            <a:srgbClr val="00F4B4"/>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08B49" id="Straight Arrow Connector 99" o:spid="_x0000_s1026" type="#_x0000_t32" style="position:absolute;margin-left:125.75pt;margin-top:11.15pt;width:28.25pt;height:13.6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" strokecolor="#00f4b4" strokeweight="1pt">
                <v:stroke endarrow="block" joinstyle="miter"/>
              </v:shape>
            </w:pict>
          </mc:Fallback>
        </mc:AlternateContent>
      </w:r>
      <w:r w:rsidR="00744554">
        <w:rPr>
          <w:b/>
          <w:bCs/>
          <w:noProof/>
          <w:color w:val="00B050"/>
        </w:rPr>
        <mc:AlternateContent>
          <mc:Choice Requires="wps">
            <w:drawing>
              <wp:anchor distT="0" distB="0" distL="114300" distR="114300" simplePos="0" relativeHeight="251851776" behindDoc="0" locked="0" layoutInCell="1" allowOverlap="1" wp14:anchorId="34D6319E" wp14:editId="653D0BBF">
                <wp:simplePos x="0" y="0"/>
                <wp:positionH relativeFrom="column">
                  <wp:posOffset>1197979</wp:posOffset>
                </wp:positionH>
                <wp:positionV relativeFrom="paragraph">
                  <wp:posOffset>135609</wp:posOffset>
                </wp:positionV>
                <wp:extent cx="196769" cy="167833"/>
                <wp:effectExtent l="0" t="0" r="70485" b="60960"/>
                <wp:wrapNone/>
                <wp:docPr id="95" name="Straight Arrow Connector 95"/>
                <wp:cNvGraphicFramePr/>
                <a:graphic xmlns:a="http://schemas.openxmlformats.org/drawingml/2006/main">
                  <a:graphicData uri="http://schemas.microsoft.com/office/word/2010/wordprocessingShape">
                    <wps:wsp>
                      <wps:cNvCnPr/>
                      <wps:spPr>
                        <a:xfrm>
                          <a:off x="0" y="0"/>
                          <a:ext cx="196769" cy="16783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4AB03" id="Straight Arrow Connector 95" o:spid="_x0000_s1026" type="#_x0000_t32" style="position:absolute;margin-left:94.35pt;margin-top:10.7pt;width:15.5pt;height:13.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" strokecolor="#ed7d31 [3205]" strokeweight="1pt">
                <v:stroke endarrow="block" joinstyle="miter"/>
              </v:shape>
            </w:pict>
          </mc:Fallback>
        </mc:AlternateContent>
      </w:r>
      <w:r w:rsidR="00744554">
        <w:rPr>
          <w:b/>
          <w:bCs/>
          <w:noProof/>
          <w:color w:val="00B050"/>
        </w:rPr>
        <mc:AlternateContent>
          <mc:Choice Requires="wps">
            <w:drawing>
              <wp:anchor distT="0" distB="0" distL="114300" distR="114300" simplePos="0" relativeHeight="251849728" behindDoc="0" locked="0" layoutInCell="1" allowOverlap="1" wp14:anchorId="3AAFFF57" wp14:editId="6ABC0A30">
                <wp:simplePos x="0" y="0"/>
                <wp:positionH relativeFrom="column">
                  <wp:posOffset>937549</wp:posOffset>
                </wp:positionH>
                <wp:positionV relativeFrom="paragraph">
                  <wp:posOffset>147183</wp:posOffset>
                </wp:positionV>
                <wp:extent cx="214132" cy="167833"/>
                <wp:effectExtent l="38100" t="0" r="33655" b="60960"/>
                <wp:wrapNone/>
                <wp:docPr id="94" name="Straight Arrow Connector 94"/>
                <wp:cNvGraphicFramePr/>
                <a:graphic xmlns:a="http://schemas.openxmlformats.org/drawingml/2006/main">
                  <a:graphicData uri="http://schemas.microsoft.com/office/word/2010/wordprocessingShape">
                    <wps:wsp>
                      <wps:cNvCnPr/>
                      <wps:spPr>
                        <a:xfrm flipH="1">
                          <a:off x="0" y="0"/>
                          <a:ext cx="214132" cy="16783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F81A7E7" id="Straight Arrow Connector 94" o:spid="_x0000_s1026" type="#_x0000_t32" style="position:absolute;margin-left:73.8pt;margin-top:11.6pt;width:16.85pt;height:13.2pt;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" strokecolor="#ffc000 [3207]" strokeweight="1pt">
                <v:stroke endarrow="block" joinstyle="miter"/>
              </v:shape>
            </w:pict>
          </mc:Fallback>
        </mc:AlternateContent>
      </w:r>
      <w:r w:rsidR="00744554">
        <w:rPr>
          <w:b/>
          <w:bCs/>
          <w:noProof/>
          <w:color w:val="00B050"/>
        </w:rPr>
        <mc:AlternateContent>
          <mc:Choice Requires="wps">
            <w:drawing>
              <wp:anchor distT="0" distB="0" distL="114300" distR="114300" simplePos="0" relativeHeight="251847680" behindDoc="0" locked="0" layoutInCell="1" allowOverlap="1" wp14:anchorId="5454F77A" wp14:editId="534E90E7">
                <wp:simplePos x="0" y="0"/>
                <wp:positionH relativeFrom="column">
                  <wp:posOffset>601884</wp:posOffset>
                </wp:positionH>
                <wp:positionV relativeFrom="paragraph">
                  <wp:posOffset>152971</wp:posOffset>
                </wp:positionV>
                <wp:extent cx="740779" cy="173620"/>
                <wp:effectExtent l="0" t="0" r="78740" b="74295"/>
                <wp:wrapNone/>
                <wp:docPr id="92" name="Straight Arrow Connector 92"/>
                <wp:cNvGraphicFramePr/>
                <a:graphic xmlns:a="http://schemas.openxmlformats.org/drawingml/2006/main">
                  <a:graphicData uri="http://schemas.microsoft.com/office/word/2010/wordprocessingShape">
                    <wps:wsp>
                      <wps:cNvCnPr/>
                      <wps:spPr>
                        <a:xfrm>
                          <a:off x="0" y="0"/>
                          <a:ext cx="740779" cy="17362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51096" id="Straight Arrow Connector 92" o:spid="_x0000_s1026" type="#_x0000_t32" style="position:absolute;margin-left:47.4pt;margin-top:12.05pt;width:58.35pt;height:13.6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" strokecolor="#00b0f0" strokeweight=".5pt">
                <v:stroke endarrow="block" joinstyle="miter"/>
              </v:shape>
            </w:pict>
          </mc:Fallback>
        </mc:AlternateContent>
      </w:r>
      <w:r w:rsidR="005C653F" w:rsidRPr="008A5460">
        <w:rPr>
          <w:b/>
          <w:bCs/>
          <w:color w:val="00B050"/>
        </w:rPr>
        <w:t>VRT</w:t>
      </w:r>
      <w:r w:rsidR="001F687E">
        <w:tab/>
        <w:t>HIT</w:t>
      </w:r>
      <w:r w:rsidR="001F687E">
        <w:tab/>
        <w:t>MISS</w:t>
      </w:r>
      <w:r w:rsidR="001F687E">
        <w:tab/>
      </w:r>
      <w:r w:rsidR="001F687E" w:rsidRPr="008A5460">
        <w:rPr>
          <w:strike/>
        </w:rPr>
        <w:t>HIT</w:t>
      </w:r>
      <w:r w:rsidR="001F687E">
        <w:tab/>
        <w:t>MISS</w:t>
      </w:r>
    </w:p>
    <w:p w14:paraId="67795A1E" w14:textId="6CFB2372" w:rsidR="005C653F" w:rsidRDefault="005C653F" w:rsidP="005C653F">
      <w:r w:rsidRPr="008A5460">
        <w:rPr>
          <w:b/>
          <w:bCs/>
          <w:color w:val="00B050"/>
        </w:rPr>
        <w:t>VP</w:t>
      </w:r>
      <w:r w:rsidR="001F687E">
        <w:tab/>
      </w:r>
      <w:r w:rsidR="00136C52">
        <w:tab/>
      </w:r>
      <w:r w:rsidR="001F687E">
        <w:t>HIT</w:t>
      </w:r>
      <w:r w:rsidR="001F687E">
        <w:tab/>
        <w:t>MISS</w:t>
      </w:r>
    </w:p>
    <w:p w14:paraId="798BC2CC" w14:textId="5F992256" w:rsidR="004F5F18" w:rsidRDefault="004F5F18" w:rsidP="005C653F">
      <w:r>
        <w:t>There are 5 legal paths.</w:t>
      </w:r>
    </w:p>
    <w:p w14:paraId="10C71CC8" w14:textId="6FAF7108" w:rsidR="008302C5" w:rsidRDefault="008302C5" w:rsidP="005C653F">
      <w:r w:rsidRPr="003D5D94">
        <w:rPr>
          <w:color w:val="00B050"/>
        </w:rPr>
        <w:t>MISS</w:t>
      </w:r>
      <w:r w:rsidRPr="003D5D94">
        <w:rPr>
          <w:color w:val="00B050"/>
        </w:rPr>
        <w:sym w:font="Wingdings" w:char="F0E0"/>
      </w:r>
      <w:proofErr w:type="spellStart"/>
      <w:r w:rsidRPr="003D5D94">
        <w:rPr>
          <w:color w:val="00B050"/>
        </w:rPr>
        <w:t>MISS</w:t>
      </w:r>
      <w:proofErr w:type="spellEnd"/>
      <w:r w:rsidRPr="003D5D94">
        <w:rPr>
          <w:color w:val="00F4B4"/>
        </w:rPr>
        <w:sym w:font="Wingdings" w:char="F0E0"/>
      </w:r>
      <w:proofErr w:type="spellStart"/>
      <w:r w:rsidRPr="003D5D94">
        <w:rPr>
          <w:color w:val="00F4B4"/>
        </w:rPr>
        <w:t>MISS</w:t>
      </w:r>
      <w:proofErr w:type="spellEnd"/>
      <w:r>
        <w:t xml:space="preserve">: </w:t>
      </w:r>
      <w:r w:rsidR="002350C0">
        <w:t xml:space="preserve">green/bluish </w:t>
      </w:r>
      <w:r>
        <w:t>checked</w:t>
      </w:r>
      <w:r w:rsidR="003D5D94">
        <w:t xml:space="preserve"> in log</w:t>
      </w:r>
    </w:p>
    <w:p w14:paraId="43F26783" w14:textId="52B366CB" w:rsidR="008302C5" w:rsidRDefault="008302C5" w:rsidP="005C653F">
      <w:r w:rsidRPr="003D5D94">
        <w:rPr>
          <w:color w:val="FFC000" w:themeColor="accent4"/>
        </w:rPr>
        <w:t>HIT</w:t>
      </w:r>
      <w:r w:rsidRPr="003D5D94">
        <w:rPr>
          <w:color w:val="FFC000" w:themeColor="accent4"/>
        </w:rPr>
        <w:sym w:font="Wingdings" w:char="F0E0"/>
      </w:r>
      <w:r w:rsidRPr="003D5D94">
        <w:rPr>
          <w:color w:val="FFC000" w:themeColor="accent4"/>
        </w:rPr>
        <w:t>MISS</w:t>
      </w:r>
      <w:r w:rsidRPr="003D5D94">
        <w:rPr>
          <w:color w:val="FFC000" w:themeColor="accent4"/>
        </w:rPr>
        <w:sym w:font="Wingdings" w:char="F0E0"/>
      </w:r>
      <w:r w:rsidR="002350C0" w:rsidRPr="003D5D94">
        <w:rPr>
          <w:color w:val="FFC000" w:themeColor="accent4"/>
        </w:rPr>
        <w:t>HIT</w:t>
      </w:r>
      <w:r w:rsidR="002350C0">
        <w:t>: yellow checked</w:t>
      </w:r>
      <w:r w:rsidR="003D5D94">
        <w:t xml:space="preserve"> in log</w:t>
      </w:r>
    </w:p>
    <w:p w14:paraId="477B5083" w14:textId="379D728C" w:rsidR="00A314D2" w:rsidRPr="005C653F" w:rsidRDefault="00A314D2" w:rsidP="005C653F">
      <w:r w:rsidRPr="00DE3EF2">
        <w:rPr>
          <w:color w:val="0070C0"/>
        </w:rPr>
        <w:t>HIT</w:t>
      </w:r>
      <w:r w:rsidRPr="00DE3EF2">
        <w:rPr>
          <w:color w:val="0070C0"/>
        </w:rPr>
        <w:sym w:font="Wingdings" w:char="F0E0"/>
      </w:r>
      <w:proofErr w:type="spellStart"/>
      <w:r w:rsidRPr="00DE3EF2">
        <w:rPr>
          <w:color w:val="0070C0"/>
        </w:rPr>
        <w:t>HIT</w:t>
      </w:r>
      <w:proofErr w:type="spellEnd"/>
      <w:r>
        <w:t xml:space="preserve">: </w:t>
      </w:r>
      <w:r w:rsidR="00B51FE8">
        <w:t>blue checked in log</w:t>
      </w:r>
    </w:p>
    <w:p w14:paraId="1030B8DA" w14:textId="25150550" w:rsidR="006163BB" w:rsidRPr="00814BE0" w:rsidRDefault="00F713ED" w:rsidP="00964ABA">
      <w:pPr>
        <w:pStyle w:val="Heading1"/>
        <w:numPr>
          <w:ilvl w:val="0"/>
          <w:numId w:val="9"/>
        </w:numPr>
        <w:ind w:left="720"/>
      </w:pPr>
      <w:r w:rsidRPr="00814BE0">
        <w:t xml:space="preserve">Meetings </w:t>
      </w:r>
      <w:r w:rsidR="008B05D3" w:rsidRPr="00814BE0">
        <w:t>Videos:</w:t>
      </w:r>
      <w:bookmarkEnd w:id="53"/>
    </w:p>
    <w:p w14:paraId="7AEEB91B" w14:textId="2F775A7E" w:rsidR="006163BB" w:rsidRDefault="00000000" w:rsidP="00965FDC">
      <w:pPr>
        <w:pStyle w:val="ListParagraph"/>
        <w:numPr>
          <w:ilvl w:val="0"/>
          <w:numId w:val="8"/>
        </w:numPr>
      </w:pPr>
      <w:hyperlink r:id="rId18" w:history="1">
        <w:r w:rsidR="008B05D3" w:rsidRPr="009729EA">
          <w:rPr>
            <w:rStyle w:val="Hyperlink"/>
          </w:rPr>
          <w:t>https://panoptotech.cloud.panopto.eu/Panopto/Pages/Viewer.aspx?id=95ce21d7-caf9-41c1-95f2-ae8a007f0a33</w:t>
        </w:r>
      </w:hyperlink>
      <w:r w:rsidR="008B05D3">
        <w:t xml:space="preserve"> </w:t>
      </w:r>
    </w:p>
    <w:p w14:paraId="10D755B7" w14:textId="105416FD" w:rsidR="00C65A5B" w:rsidRDefault="00C65A5B" w:rsidP="00965FDC">
      <w:pPr>
        <w:pStyle w:val="ListParagraph"/>
        <w:numPr>
          <w:ilvl w:val="0"/>
          <w:numId w:val="8"/>
        </w:numPr>
      </w:pPr>
      <w:r w:rsidRPr="00C65A5B">
        <w:t xml:space="preserve">C:\Users\layanj\OneDrive - NVIDIA Corporation\Documents\zoom\2022-05-19 11.37.57 </w:t>
      </w:r>
      <w:proofErr w:type="spellStart"/>
      <w:r w:rsidRPr="00C65A5B">
        <w:t>layan</w:t>
      </w:r>
      <w:proofErr w:type="spellEnd"/>
      <w:r w:rsidRPr="00C65A5B">
        <w:t xml:space="preserve"> </w:t>
      </w:r>
      <w:proofErr w:type="spellStart"/>
      <w:r w:rsidRPr="00C65A5B">
        <w:t>jarjoura's</w:t>
      </w:r>
      <w:proofErr w:type="spellEnd"/>
      <w:r w:rsidRPr="00C65A5B">
        <w:t xml:space="preserve"> zoom meeting</w:t>
      </w:r>
    </w:p>
    <w:p w14:paraId="0502982B" w14:textId="16994B95" w:rsidR="00C65A5B" w:rsidRDefault="00000000" w:rsidP="000E7E62">
      <w:pPr>
        <w:pStyle w:val="ListParagraph"/>
        <w:numPr>
          <w:ilvl w:val="0"/>
          <w:numId w:val="8"/>
        </w:numPr>
      </w:pPr>
      <w:hyperlink r:id="rId19" w:history="1">
        <w:r w:rsidR="000E7E62" w:rsidRPr="002601A7">
          <w:rPr>
            <w:rStyle w:val="Hyperlink"/>
          </w:rPr>
          <w:t>https://technion.zoom.us/rec/share/QdjOAmbbNnjCsHFOagntPT_vYesUt8Wt3rCGhhMcBF2iYzFf85XL29UI_BReUfM-.e7ecu9IhVaWJU08G?startTime=1654699896000</w:t>
        </w:r>
      </w:hyperlink>
      <w:r w:rsidR="000E7E62">
        <w:t xml:space="preserve"> (Passcode: v=Bw3mS</w:t>
      </w:r>
      <w:proofErr w:type="gramStart"/>
      <w:r w:rsidR="000E7E62">
        <w:t>! )</w:t>
      </w:r>
      <w:proofErr w:type="gramEnd"/>
    </w:p>
    <w:p w14:paraId="11F55C56" w14:textId="33B23585" w:rsidR="00200814" w:rsidRPr="004474E6" w:rsidRDefault="00000000" w:rsidP="000E7E62">
      <w:pPr>
        <w:pStyle w:val="ListParagraph"/>
        <w:numPr>
          <w:ilvl w:val="0"/>
          <w:numId w:val="8"/>
        </w:numPr>
      </w:pPr>
      <w:hyperlink r:id="rId20" w:history="1">
        <w:r w:rsidR="00200814" w:rsidRPr="00622CDF">
          <w:rPr>
            <w:rStyle w:val="Hyperlink"/>
          </w:rPr>
          <w:t>https://panoptotech.cloud.panopto.eu/Panopto/Pages/Viewer.aspx?id=1aa9f482-badd-48ea-89e1-aec000ce54e7</w:t>
        </w:r>
      </w:hyperlink>
      <w:r w:rsidR="00200814">
        <w:t xml:space="preserve"> </w:t>
      </w:r>
    </w:p>
    <w:sectPr w:rsidR="00200814" w:rsidRPr="004474E6">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reddy Gabbay" w:date="2022-08-07T16:38:00Z" w:initials="FG">
    <w:p w14:paraId="715C2E76" w14:textId="078E9A76" w:rsidR="00303F8F" w:rsidRDefault="00303F8F">
      <w:pPr>
        <w:pStyle w:val="CommentText"/>
      </w:pPr>
      <w:r>
        <w:rPr>
          <w:rStyle w:val="CommentReference"/>
        </w:rPr>
        <w:annotationRef/>
      </w:r>
      <w:r>
        <w:rPr>
          <w:noProof/>
        </w:rPr>
        <w:t>I am not sure this is correct. Do you have a reference for it?</w:t>
      </w:r>
    </w:p>
  </w:comment>
  <w:comment w:id="5" w:author="Layan Jarjoura" w:date="2022-08-12T09:55:00Z" w:initials="LJ">
    <w:p w14:paraId="6A5FCAF6" w14:textId="2BD81D95" w:rsidR="00B735C0" w:rsidRDefault="00B735C0">
      <w:pPr>
        <w:pStyle w:val="CommentText"/>
      </w:pPr>
      <w:r>
        <w:rPr>
          <w:rStyle w:val="CommentReference"/>
        </w:rPr>
        <w:annotationRef/>
      </w:r>
      <w:r>
        <w:t>I don’t have a reference for it, this is something that Avi mentioned orally.</w:t>
      </w:r>
    </w:p>
  </w:comment>
  <w:comment w:id="10" w:author="Freddy Gabbay" w:date="2022-08-07T16:51:00Z" w:initials="FG">
    <w:p w14:paraId="04B1D013" w14:textId="44284D02" w:rsidR="00303F8F" w:rsidRDefault="00303F8F">
      <w:pPr>
        <w:pStyle w:val="CommentText"/>
      </w:pPr>
      <w:r>
        <w:rPr>
          <w:rStyle w:val="CommentReference"/>
        </w:rPr>
        <w:annotationRef/>
      </w:r>
      <w:r>
        <w:rPr>
          <w:noProof/>
        </w:rPr>
        <w:t>I suggest using the description in the book that I sent you and also give it as a reference.</w:t>
      </w:r>
    </w:p>
  </w:comment>
  <w:comment w:id="12" w:author="Freddy Gabbay" w:date="2022-08-07T16:49:00Z" w:initials="FG">
    <w:p w14:paraId="24F29F97" w14:textId="51DAA9C3" w:rsidR="00303F8F" w:rsidRDefault="00303F8F">
      <w:pPr>
        <w:pStyle w:val="CommentText"/>
      </w:pPr>
      <w:r>
        <w:rPr>
          <w:rStyle w:val="CommentReference"/>
        </w:rPr>
        <w:annotationRef/>
      </w:r>
      <w:r>
        <w:rPr>
          <w:noProof/>
        </w:rPr>
        <w:t>What is the column of the table? Destinatiion register?</w:t>
      </w:r>
    </w:p>
  </w:comment>
  <w:comment w:id="13" w:author="Layan Jarjoura" w:date="2022-08-12T10:11:00Z" w:initials="LJ">
    <w:p w14:paraId="49612DA5" w14:textId="4C94B1F8" w:rsidR="00D92602" w:rsidRDefault="00D92602">
      <w:pPr>
        <w:pStyle w:val="CommentText"/>
      </w:pPr>
      <w:r>
        <w:rPr>
          <w:rStyle w:val="CommentReference"/>
        </w:rPr>
        <w:annotationRef/>
      </w:r>
      <w:r>
        <w:t>R1 and R2 and destination registers</w:t>
      </w:r>
    </w:p>
  </w:comment>
  <w:comment w:id="16" w:author="Freddy Gabbay" w:date="2022-08-07T22:47:00Z" w:initials="FG">
    <w:p w14:paraId="1C43D88B" w14:textId="73B4E295" w:rsidR="00303F8F" w:rsidRDefault="00303F8F">
      <w:pPr>
        <w:pStyle w:val="CommentText"/>
      </w:pPr>
      <w:r>
        <w:rPr>
          <w:rStyle w:val="CommentReference"/>
        </w:rPr>
        <w:annotationRef/>
      </w:r>
      <w:r>
        <w:rPr>
          <w:noProof/>
        </w:rPr>
        <w:t>Layan is any of this relevant anymore to your thesis? The title is Dan Design and I see that some of the stuff are actually yours.</w:t>
      </w:r>
    </w:p>
  </w:comment>
  <w:comment w:id="17" w:author="Layan Jarjoura" w:date="2022-08-14T14:40:00Z" w:initials="LJ">
    <w:p w14:paraId="1DC7C0E5" w14:textId="33CB27FE" w:rsidR="00952376" w:rsidRDefault="00952376">
      <w:pPr>
        <w:pStyle w:val="CommentText"/>
      </w:pPr>
      <w:r>
        <w:rPr>
          <w:rStyle w:val="CommentReference"/>
        </w:rPr>
        <w:annotationRef/>
      </w:r>
      <w:r>
        <w:t>Number 1 is Dan’s design, n</w:t>
      </w:r>
      <w:r w:rsidR="00040961">
        <w:t>umber 2 is more related to my design but my real design is explained in later sections.</w:t>
      </w:r>
    </w:p>
  </w:comment>
  <w:comment w:id="18" w:author="Freddy Gabbay" w:date="2022-08-07T22:51:00Z" w:initials="FG">
    <w:p w14:paraId="3E3C8FC5" w14:textId="1C2E7734" w:rsidR="00303F8F" w:rsidRDefault="00303F8F">
      <w:pPr>
        <w:pStyle w:val="CommentText"/>
      </w:pPr>
      <w:r>
        <w:rPr>
          <w:rStyle w:val="CommentReference"/>
        </w:rPr>
        <w:annotationRef/>
      </w:r>
      <w:r>
        <w:rPr>
          <w:noProof/>
        </w:rPr>
        <w:t>Is it piggy-backing or extending the uop cache entry?</w:t>
      </w:r>
    </w:p>
  </w:comment>
  <w:comment w:id="19" w:author="Layan Jarjoura" w:date="2022-08-12T10:19:00Z" w:initials="LJ">
    <w:p w14:paraId="49C010BC" w14:textId="3EBD0620" w:rsidR="00D33203" w:rsidRDefault="00D33203">
      <w:pPr>
        <w:pStyle w:val="CommentText"/>
      </w:pPr>
      <w:r>
        <w:rPr>
          <w:rStyle w:val="CommentReference"/>
        </w:rPr>
        <w:annotationRef/>
      </w:r>
      <w:r>
        <w:t>I think this became irrelevant. We decided to copy the predicted value to the ROB, and not store a pointer in the uOpCache to the predicted value.</w:t>
      </w:r>
    </w:p>
  </w:comment>
  <w:comment w:id="31" w:author="Freddy Gabbay" w:date="2022-08-07T23:00:00Z" w:initials="FG">
    <w:p w14:paraId="35579A2A" w14:textId="77777777" w:rsidR="00793610" w:rsidRDefault="00793610">
      <w:pPr>
        <w:pStyle w:val="CommentText"/>
        <w:rPr>
          <w:noProof/>
        </w:rPr>
      </w:pPr>
      <w:r>
        <w:rPr>
          <w:rStyle w:val="CommentReference"/>
        </w:rPr>
        <w:annotationRef/>
      </w:r>
      <w:r w:rsidR="00D87718">
        <w:rPr>
          <w:noProof/>
        </w:rPr>
        <w:t>Is it really necessary? Why committing in order is not enough?</w:t>
      </w:r>
    </w:p>
    <w:p w14:paraId="04BAA502" w14:textId="33288A8A" w:rsidR="00793610" w:rsidRDefault="00793610">
      <w:pPr>
        <w:pStyle w:val="CommentText"/>
      </w:pPr>
    </w:p>
  </w:comment>
  <w:comment w:id="32" w:author="Layan Jarjoura" w:date="2022-08-12T10:25:00Z" w:initials="LJ">
    <w:p w14:paraId="4FF7BE74" w14:textId="19422DBF" w:rsidR="00FA4564" w:rsidRDefault="00FA4564">
      <w:pPr>
        <w:pStyle w:val="CommentText"/>
      </w:pPr>
      <w:r>
        <w:rPr>
          <w:rStyle w:val="CommentReference"/>
        </w:rPr>
        <w:annotationRef/>
      </w:r>
      <w:r w:rsidR="000A5FC0">
        <w:t>Avi suggested that in case it helps. Currently we’re not doing that.</w:t>
      </w:r>
    </w:p>
  </w:comment>
  <w:comment w:id="33" w:author="Freddy Gabbay" w:date="2022-08-07T23:02:00Z" w:initials="FG">
    <w:p w14:paraId="4A7BAF7E" w14:textId="415D4EBC" w:rsidR="00793610" w:rsidRDefault="00793610">
      <w:pPr>
        <w:pStyle w:val="CommentText"/>
      </w:pPr>
      <w:r>
        <w:rPr>
          <w:rStyle w:val="CommentReference"/>
        </w:rPr>
        <w:annotationRef/>
      </w:r>
      <w:r w:rsidR="00D87718">
        <w:rPr>
          <w:noProof/>
        </w:rPr>
        <w:t>Not sure I understand the issue. Do we have this issue in your micro-architecture?</w:t>
      </w:r>
    </w:p>
  </w:comment>
  <w:comment w:id="34" w:author="Layan Jarjoura" w:date="2022-08-14T14:44:00Z" w:initials="LJ">
    <w:p w14:paraId="76D0B723" w14:textId="3EC8F528" w:rsidR="001C1140" w:rsidRDefault="001C1140">
      <w:pPr>
        <w:pStyle w:val="CommentText"/>
      </w:pPr>
      <w:r>
        <w:rPr>
          <w:rStyle w:val="CommentReference"/>
        </w:rPr>
        <w:annotationRef/>
      </w:r>
      <w:r>
        <w:t>I think it’s irrelevant since we decided to store the predicted value in the “dictionary” and not the uop cache.</w:t>
      </w:r>
    </w:p>
  </w:comment>
  <w:comment w:id="39" w:author="Layan Jarjoura" w:date="2022-08-12T15:04:00Z" w:initials="LJ">
    <w:p w14:paraId="22AA85FF" w14:textId="6C906DA8" w:rsidR="00AA04A3" w:rsidRDefault="00AA04A3">
      <w:pPr>
        <w:pStyle w:val="CommentText"/>
      </w:pPr>
      <w:r>
        <w:rPr>
          <w:rStyle w:val="CommentReference"/>
        </w:rPr>
        <w:annotationRef/>
      </w:r>
      <w:r w:rsidR="00D87800">
        <w:t xml:space="preserve">Note to self: </w:t>
      </w:r>
      <w:r>
        <w:t xml:space="preserve">If a second BB is dependent on R1, </w:t>
      </w:r>
      <w:r w:rsidR="00A67D17">
        <w:t xml:space="preserve">it </w:t>
      </w:r>
      <w:r w:rsidR="00D87800">
        <w:t xml:space="preserve">will </w:t>
      </w:r>
      <w:r w:rsidR="00A67D17">
        <w:t>see the same R1&lt;-&gt;val1 in RAT (because it’s dependent)</w:t>
      </w:r>
      <w:r w:rsidR="00D87800">
        <w:t>.</w:t>
      </w:r>
    </w:p>
  </w:comment>
  <w:comment w:id="40" w:author="Freddy Gabbay" w:date="2022-08-07T23:14:00Z" w:initials="FG">
    <w:p w14:paraId="3143BFB1" w14:textId="5784573E" w:rsidR="00DA1ACC" w:rsidRDefault="00DA1ACC">
      <w:pPr>
        <w:pStyle w:val="CommentText"/>
      </w:pPr>
      <w:r>
        <w:rPr>
          <w:rStyle w:val="CommentReference"/>
        </w:rPr>
        <w:annotationRef/>
      </w:r>
      <w:r w:rsidR="00D87718">
        <w:rPr>
          <w:noProof/>
        </w:rPr>
        <w:t>We need to discuss this</w:t>
      </w:r>
    </w:p>
  </w:comment>
  <w:comment w:id="49" w:author="Layan Jarjoura" w:date="2022-08-12T15:15:00Z" w:initials="LJ">
    <w:p w14:paraId="06BD2D47" w14:textId="22C4D43C" w:rsidR="00CF2286" w:rsidRPr="00066FA2" w:rsidRDefault="00CF2286" w:rsidP="00066FA2">
      <w:pPr>
        <w:pStyle w:val="CommentText"/>
        <w:rPr>
          <w:sz w:val="16"/>
          <w:szCs w:val="16"/>
        </w:rPr>
      </w:pPr>
      <w:r>
        <w:rPr>
          <w:rStyle w:val="CommentReference"/>
        </w:rPr>
        <w:annotationRef/>
      </w:r>
      <w:r w:rsidR="00066FA2">
        <w:rPr>
          <w:sz w:val="16"/>
          <w:szCs w:val="16"/>
        </w:rPr>
        <w:t xml:space="preserve">If two BB include the same </w:t>
      </w:r>
      <w:r w:rsidR="00066FA2">
        <w:rPr>
          <w:sz w:val="16"/>
          <w:szCs w:val="16"/>
        </w:rPr>
        <w:pgNum/>
      </w:r>
      <w:r w:rsidR="00624CCD">
        <w:rPr>
          <w:sz w:val="16"/>
          <w:szCs w:val="16"/>
        </w:rPr>
        <w:t>uo</w:t>
      </w:r>
      <w:r w:rsidR="00066FA2">
        <w:rPr>
          <w:sz w:val="16"/>
          <w:szCs w:val="16"/>
        </w:rPr>
        <w:t>p, then the VP will have a duplicate entry (Because the key is BB entry + up offset)</w:t>
      </w:r>
    </w:p>
  </w:comment>
  <w:comment w:id="52" w:author="Layan Jarjoura" w:date="2022-08-14T14:47:00Z" w:initials="LJ">
    <w:p w14:paraId="6B467882" w14:textId="5834BB44" w:rsidR="002D72B7" w:rsidRDefault="002D72B7">
      <w:pPr>
        <w:pStyle w:val="CommentText"/>
      </w:pPr>
      <w:r>
        <w:rPr>
          <w:rStyle w:val="CommentReference"/>
        </w:rPr>
        <w:annotationRef/>
      </w:r>
      <w:r>
        <w:t>I tried making a diagram of the training phase but it doesn’t look much like a diagram haha. Any suggestions?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5C2E76" w15:done="0"/>
  <w15:commentEx w15:paraId="6A5FCAF6" w15:paraIdParent="715C2E76" w15:done="0"/>
  <w15:commentEx w15:paraId="04B1D013" w15:done="0"/>
  <w15:commentEx w15:paraId="24F29F97" w15:done="0"/>
  <w15:commentEx w15:paraId="49612DA5" w15:paraIdParent="24F29F97" w15:done="0"/>
  <w15:commentEx w15:paraId="1C43D88B" w15:done="0"/>
  <w15:commentEx w15:paraId="1DC7C0E5" w15:paraIdParent="1C43D88B" w15:done="0"/>
  <w15:commentEx w15:paraId="3E3C8FC5" w15:done="0"/>
  <w15:commentEx w15:paraId="49C010BC" w15:paraIdParent="3E3C8FC5" w15:done="0"/>
  <w15:commentEx w15:paraId="04BAA502" w15:done="0"/>
  <w15:commentEx w15:paraId="4FF7BE74" w15:paraIdParent="04BAA502" w15:done="0"/>
  <w15:commentEx w15:paraId="4A7BAF7E" w15:done="0"/>
  <w15:commentEx w15:paraId="76D0B723" w15:paraIdParent="4A7BAF7E" w15:done="0"/>
  <w15:commentEx w15:paraId="22AA85FF" w15:done="0"/>
  <w15:commentEx w15:paraId="3143BFB1" w15:done="0"/>
  <w15:commentEx w15:paraId="06BD2D47" w15:done="0"/>
  <w15:commentEx w15:paraId="6B467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A691E" w16cex:dateUtc="2022-08-07T13:38:00Z"/>
  <w16cex:commentExtensible w16cex:durableId="26A0A229" w16cex:dateUtc="2022-08-12T06:55:00Z"/>
  <w16cex:commentExtensible w16cex:durableId="269A6C0D" w16cex:dateUtc="2022-08-07T13:51:00Z"/>
  <w16cex:commentExtensible w16cex:durableId="269A6B84" w16cex:dateUtc="2022-08-07T13:49:00Z"/>
  <w16cex:commentExtensible w16cex:durableId="26A0A5DC" w16cex:dateUtc="2022-08-12T07:11:00Z"/>
  <w16cex:commentExtensible w16cex:durableId="269ABF89" w16cex:dateUtc="2022-08-07T19:47:00Z"/>
  <w16cex:commentExtensible w16cex:durableId="26A387D6" w16cex:dateUtc="2022-08-14T11:40:00Z"/>
  <w16cex:commentExtensible w16cex:durableId="269AC08A" w16cex:dateUtc="2022-08-07T19:51:00Z"/>
  <w16cex:commentExtensible w16cex:durableId="26A0A7B0" w16cex:dateUtc="2022-08-12T07:19:00Z"/>
  <w16cex:commentExtensible w16cex:durableId="269AC283" w16cex:dateUtc="2022-08-07T20:00:00Z"/>
  <w16cex:commentExtensible w16cex:durableId="26A0A935" w16cex:dateUtc="2022-08-12T07:25:00Z"/>
  <w16cex:commentExtensible w16cex:durableId="269AC319" w16cex:dateUtc="2022-08-07T20:02:00Z"/>
  <w16cex:commentExtensible w16cex:durableId="26A388C1" w16cex:dateUtc="2022-08-14T11:44:00Z"/>
  <w16cex:commentExtensible w16cex:durableId="26A0EA86" w16cex:dateUtc="2022-08-12T12:04:00Z"/>
  <w16cex:commentExtensible w16cex:durableId="269AC5B8" w16cex:dateUtc="2022-08-07T20:14:00Z"/>
  <w16cex:commentExtensible w16cex:durableId="26A0ED21" w16cex:dateUtc="2022-08-12T12:15:00Z"/>
  <w16cex:commentExtensible w16cex:durableId="26A3896A" w16cex:dateUtc="2022-08-14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5C2E76" w16cid:durableId="269A691E"/>
  <w16cid:commentId w16cid:paraId="6A5FCAF6" w16cid:durableId="26A0A229"/>
  <w16cid:commentId w16cid:paraId="04B1D013" w16cid:durableId="269A6C0D"/>
  <w16cid:commentId w16cid:paraId="24F29F97" w16cid:durableId="269A6B84"/>
  <w16cid:commentId w16cid:paraId="49612DA5" w16cid:durableId="26A0A5DC"/>
  <w16cid:commentId w16cid:paraId="1C43D88B" w16cid:durableId="269ABF89"/>
  <w16cid:commentId w16cid:paraId="1DC7C0E5" w16cid:durableId="26A387D6"/>
  <w16cid:commentId w16cid:paraId="3E3C8FC5" w16cid:durableId="269AC08A"/>
  <w16cid:commentId w16cid:paraId="49C010BC" w16cid:durableId="26A0A7B0"/>
  <w16cid:commentId w16cid:paraId="04BAA502" w16cid:durableId="269AC283"/>
  <w16cid:commentId w16cid:paraId="4FF7BE74" w16cid:durableId="26A0A935"/>
  <w16cid:commentId w16cid:paraId="4A7BAF7E" w16cid:durableId="269AC319"/>
  <w16cid:commentId w16cid:paraId="76D0B723" w16cid:durableId="26A388C1"/>
  <w16cid:commentId w16cid:paraId="22AA85FF" w16cid:durableId="26A0EA86"/>
  <w16cid:commentId w16cid:paraId="3143BFB1" w16cid:durableId="269AC5B8"/>
  <w16cid:commentId w16cid:paraId="06BD2D47" w16cid:durableId="26A0ED21"/>
  <w16cid:commentId w16cid:paraId="6B467882" w16cid:durableId="26A38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1E13A" w14:textId="77777777" w:rsidR="003845B0" w:rsidRDefault="003845B0" w:rsidP="00E23F78">
      <w:pPr>
        <w:spacing w:after="0" w:line="240" w:lineRule="auto"/>
      </w:pPr>
      <w:r>
        <w:separator/>
      </w:r>
    </w:p>
  </w:endnote>
  <w:endnote w:type="continuationSeparator" w:id="0">
    <w:p w14:paraId="4970F63F" w14:textId="77777777" w:rsidR="003845B0" w:rsidRDefault="003845B0" w:rsidP="00E2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314141"/>
      <w:docPartObj>
        <w:docPartGallery w:val="Page Numbers (Bottom of Page)"/>
        <w:docPartUnique/>
      </w:docPartObj>
    </w:sdtPr>
    <w:sdtEndPr>
      <w:rPr>
        <w:noProof/>
      </w:rPr>
    </w:sdtEndPr>
    <w:sdtContent>
      <w:p w14:paraId="0361CA56" w14:textId="1783BF56" w:rsidR="00303F8F" w:rsidRDefault="00303F8F">
        <w:pPr>
          <w:pStyle w:val="Footer"/>
        </w:pPr>
        <w:r>
          <w:fldChar w:fldCharType="begin"/>
        </w:r>
        <w:r>
          <w:instrText xml:space="preserve"> PAGE   \* MERGEFORMAT </w:instrText>
        </w:r>
        <w:r>
          <w:fldChar w:fldCharType="separate"/>
        </w:r>
        <w:r>
          <w:rPr>
            <w:noProof/>
          </w:rPr>
          <w:t>2</w:t>
        </w:r>
        <w:r>
          <w:rPr>
            <w:noProof/>
          </w:rPr>
          <w:fldChar w:fldCharType="end"/>
        </w:r>
      </w:p>
    </w:sdtContent>
  </w:sdt>
  <w:p w14:paraId="19ECEDA6" w14:textId="77777777" w:rsidR="00303F8F" w:rsidRDefault="00303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ACEF3" w14:textId="77777777" w:rsidR="003845B0" w:rsidRDefault="003845B0" w:rsidP="00E23F78">
      <w:pPr>
        <w:spacing w:after="0" w:line="240" w:lineRule="auto"/>
      </w:pPr>
      <w:r>
        <w:separator/>
      </w:r>
    </w:p>
  </w:footnote>
  <w:footnote w:type="continuationSeparator" w:id="0">
    <w:p w14:paraId="396BE0A2" w14:textId="77777777" w:rsidR="003845B0" w:rsidRDefault="003845B0" w:rsidP="00E23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A5F"/>
    <w:multiLevelType w:val="hybridMultilevel"/>
    <w:tmpl w:val="92A07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D5083"/>
    <w:multiLevelType w:val="hybridMultilevel"/>
    <w:tmpl w:val="92A07A5A"/>
    <w:lvl w:ilvl="0" w:tplc="2A36C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79E6"/>
    <w:multiLevelType w:val="multilevel"/>
    <w:tmpl w:val="7408B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225F7"/>
    <w:multiLevelType w:val="hybridMultilevel"/>
    <w:tmpl w:val="1D08144C"/>
    <w:lvl w:ilvl="0" w:tplc="C36460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F5690"/>
    <w:multiLevelType w:val="hybridMultilevel"/>
    <w:tmpl w:val="5CBC0AD6"/>
    <w:lvl w:ilvl="0" w:tplc="2A36CB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F628E"/>
    <w:multiLevelType w:val="hybridMultilevel"/>
    <w:tmpl w:val="9B64C54E"/>
    <w:lvl w:ilvl="0" w:tplc="B8A63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93C84"/>
    <w:multiLevelType w:val="multilevel"/>
    <w:tmpl w:val="A4D8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05168"/>
    <w:multiLevelType w:val="hybridMultilevel"/>
    <w:tmpl w:val="B5C0FAB0"/>
    <w:lvl w:ilvl="0" w:tplc="D8A6F42C">
      <w:start w:val="1"/>
      <w:numFmt w:val="decimal"/>
      <w:lvlText w:val="%1."/>
      <w:lvlJc w:val="left"/>
      <w:pPr>
        <w:tabs>
          <w:tab w:val="num" w:pos="720"/>
        </w:tabs>
        <w:ind w:left="720" w:hanging="360"/>
      </w:pPr>
    </w:lvl>
    <w:lvl w:ilvl="1" w:tplc="07E2C010" w:tentative="1">
      <w:start w:val="1"/>
      <w:numFmt w:val="decimal"/>
      <w:lvlText w:val="%2."/>
      <w:lvlJc w:val="left"/>
      <w:pPr>
        <w:tabs>
          <w:tab w:val="num" w:pos="1440"/>
        </w:tabs>
        <w:ind w:left="1440" w:hanging="360"/>
      </w:pPr>
    </w:lvl>
    <w:lvl w:ilvl="2" w:tplc="B358C232" w:tentative="1">
      <w:start w:val="1"/>
      <w:numFmt w:val="decimal"/>
      <w:lvlText w:val="%3."/>
      <w:lvlJc w:val="left"/>
      <w:pPr>
        <w:tabs>
          <w:tab w:val="num" w:pos="2160"/>
        </w:tabs>
        <w:ind w:left="2160" w:hanging="360"/>
      </w:pPr>
    </w:lvl>
    <w:lvl w:ilvl="3" w:tplc="B164C9B2" w:tentative="1">
      <w:start w:val="1"/>
      <w:numFmt w:val="decimal"/>
      <w:lvlText w:val="%4."/>
      <w:lvlJc w:val="left"/>
      <w:pPr>
        <w:tabs>
          <w:tab w:val="num" w:pos="2880"/>
        </w:tabs>
        <w:ind w:left="2880" w:hanging="360"/>
      </w:pPr>
    </w:lvl>
    <w:lvl w:ilvl="4" w:tplc="44BA0026" w:tentative="1">
      <w:start w:val="1"/>
      <w:numFmt w:val="decimal"/>
      <w:lvlText w:val="%5."/>
      <w:lvlJc w:val="left"/>
      <w:pPr>
        <w:tabs>
          <w:tab w:val="num" w:pos="3600"/>
        </w:tabs>
        <w:ind w:left="3600" w:hanging="360"/>
      </w:pPr>
    </w:lvl>
    <w:lvl w:ilvl="5" w:tplc="2C7E5D1A" w:tentative="1">
      <w:start w:val="1"/>
      <w:numFmt w:val="decimal"/>
      <w:lvlText w:val="%6."/>
      <w:lvlJc w:val="left"/>
      <w:pPr>
        <w:tabs>
          <w:tab w:val="num" w:pos="4320"/>
        </w:tabs>
        <w:ind w:left="4320" w:hanging="360"/>
      </w:pPr>
    </w:lvl>
    <w:lvl w:ilvl="6" w:tplc="4A6690C8" w:tentative="1">
      <w:start w:val="1"/>
      <w:numFmt w:val="decimal"/>
      <w:lvlText w:val="%7."/>
      <w:lvlJc w:val="left"/>
      <w:pPr>
        <w:tabs>
          <w:tab w:val="num" w:pos="5040"/>
        </w:tabs>
        <w:ind w:left="5040" w:hanging="360"/>
      </w:pPr>
    </w:lvl>
    <w:lvl w:ilvl="7" w:tplc="E51AD42E" w:tentative="1">
      <w:start w:val="1"/>
      <w:numFmt w:val="decimal"/>
      <w:lvlText w:val="%8."/>
      <w:lvlJc w:val="left"/>
      <w:pPr>
        <w:tabs>
          <w:tab w:val="num" w:pos="5760"/>
        </w:tabs>
        <w:ind w:left="5760" w:hanging="360"/>
      </w:pPr>
    </w:lvl>
    <w:lvl w:ilvl="8" w:tplc="80781460" w:tentative="1">
      <w:start w:val="1"/>
      <w:numFmt w:val="decimal"/>
      <w:lvlText w:val="%9."/>
      <w:lvlJc w:val="left"/>
      <w:pPr>
        <w:tabs>
          <w:tab w:val="num" w:pos="6480"/>
        </w:tabs>
        <w:ind w:left="6480" w:hanging="360"/>
      </w:pPr>
    </w:lvl>
  </w:abstractNum>
  <w:abstractNum w:abstractNumId="8" w15:restartNumberingAfterBreak="0">
    <w:nsid w:val="17570AF8"/>
    <w:multiLevelType w:val="hybridMultilevel"/>
    <w:tmpl w:val="FE9C2CD0"/>
    <w:lvl w:ilvl="0" w:tplc="B65C941C">
      <w:start w:val="1"/>
      <w:numFmt w:val="bullet"/>
      <w:lvlText w:val="•"/>
      <w:lvlJc w:val="left"/>
      <w:pPr>
        <w:tabs>
          <w:tab w:val="num" w:pos="720"/>
        </w:tabs>
        <w:ind w:left="720" w:hanging="360"/>
      </w:pPr>
      <w:rPr>
        <w:rFonts w:ascii="Arial" w:hAnsi="Arial" w:hint="default"/>
      </w:rPr>
    </w:lvl>
    <w:lvl w:ilvl="1" w:tplc="76B6A198" w:tentative="1">
      <w:start w:val="1"/>
      <w:numFmt w:val="bullet"/>
      <w:lvlText w:val="•"/>
      <w:lvlJc w:val="left"/>
      <w:pPr>
        <w:tabs>
          <w:tab w:val="num" w:pos="1440"/>
        </w:tabs>
        <w:ind w:left="1440" w:hanging="360"/>
      </w:pPr>
      <w:rPr>
        <w:rFonts w:ascii="Arial" w:hAnsi="Arial" w:hint="default"/>
      </w:rPr>
    </w:lvl>
    <w:lvl w:ilvl="2" w:tplc="B1D844F6" w:tentative="1">
      <w:start w:val="1"/>
      <w:numFmt w:val="bullet"/>
      <w:lvlText w:val="•"/>
      <w:lvlJc w:val="left"/>
      <w:pPr>
        <w:tabs>
          <w:tab w:val="num" w:pos="2160"/>
        </w:tabs>
        <w:ind w:left="2160" w:hanging="360"/>
      </w:pPr>
      <w:rPr>
        <w:rFonts w:ascii="Arial" w:hAnsi="Arial" w:hint="default"/>
      </w:rPr>
    </w:lvl>
    <w:lvl w:ilvl="3" w:tplc="EC284130" w:tentative="1">
      <w:start w:val="1"/>
      <w:numFmt w:val="bullet"/>
      <w:lvlText w:val="•"/>
      <w:lvlJc w:val="left"/>
      <w:pPr>
        <w:tabs>
          <w:tab w:val="num" w:pos="2880"/>
        </w:tabs>
        <w:ind w:left="2880" w:hanging="360"/>
      </w:pPr>
      <w:rPr>
        <w:rFonts w:ascii="Arial" w:hAnsi="Arial" w:hint="default"/>
      </w:rPr>
    </w:lvl>
    <w:lvl w:ilvl="4" w:tplc="534C1EFE" w:tentative="1">
      <w:start w:val="1"/>
      <w:numFmt w:val="bullet"/>
      <w:lvlText w:val="•"/>
      <w:lvlJc w:val="left"/>
      <w:pPr>
        <w:tabs>
          <w:tab w:val="num" w:pos="3600"/>
        </w:tabs>
        <w:ind w:left="3600" w:hanging="360"/>
      </w:pPr>
      <w:rPr>
        <w:rFonts w:ascii="Arial" w:hAnsi="Arial" w:hint="default"/>
      </w:rPr>
    </w:lvl>
    <w:lvl w:ilvl="5" w:tplc="649E6A38" w:tentative="1">
      <w:start w:val="1"/>
      <w:numFmt w:val="bullet"/>
      <w:lvlText w:val="•"/>
      <w:lvlJc w:val="left"/>
      <w:pPr>
        <w:tabs>
          <w:tab w:val="num" w:pos="4320"/>
        </w:tabs>
        <w:ind w:left="4320" w:hanging="360"/>
      </w:pPr>
      <w:rPr>
        <w:rFonts w:ascii="Arial" w:hAnsi="Arial" w:hint="default"/>
      </w:rPr>
    </w:lvl>
    <w:lvl w:ilvl="6" w:tplc="5868E880" w:tentative="1">
      <w:start w:val="1"/>
      <w:numFmt w:val="bullet"/>
      <w:lvlText w:val="•"/>
      <w:lvlJc w:val="left"/>
      <w:pPr>
        <w:tabs>
          <w:tab w:val="num" w:pos="5040"/>
        </w:tabs>
        <w:ind w:left="5040" w:hanging="360"/>
      </w:pPr>
      <w:rPr>
        <w:rFonts w:ascii="Arial" w:hAnsi="Arial" w:hint="default"/>
      </w:rPr>
    </w:lvl>
    <w:lvl w:ilvl="7" w:tplc="0E6A6BC8" w:tentative="1">
      <w:start w:val="1"/>
      <w:numFmt w:val="bullet"/>
      <w:lvlText w:val="•"/>
      <w:lvlJc w:val="left"/>
      <w:pPr>
        <w:tabs>
          <w:tab w:val="num" w:pos="5760"/>
        </w:tabs>
        <w:ind w:left="5760" w:hanging="360"/>
      </w:pPr>
      <w:rPr>
        <w:rFonts w:ascii="Arial" w:hAnsi="Arial" w:hint="default"/>
      </w:rPr>
    </w:lvl>
    <w:lvl w:ilvl="8" w:tplc="5C70BB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C165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864645"/>
    <w:multiLevelType w:val="multilevel"/>
    <w:tmpl w:val="197033B8"/>
    <w:lvl w:ilvl="0">
      <w:start w:val="4"/>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C172A06"/>
    <w:multiLevelType w:val="hybridMultilevel"/>
    <w:tmpl w:val="C290AA0C"/>
    <w:lvl w:ilvl="0" w:tplc="371ED168">
      <w:start w:val="1"/>
      <w:numFmt w:val="bullet"/>
      <w:lvlText w:val="•"/>
      <w:lvlJc w:val="left"/>
      <w:pPr>
        <w:tabs>
          <w:tab w:val="num" w:pos="720"/>
        </w:tabs>
        <w:ind w:left="720" w:hanging="360"/>
      </w:pPr>
      <w:rPr>
        <w:rFonts w:ascii="Arial" w:hAnsi="Arial" w:hint="default"/>
      </w:rPr>
    </w:lvl>
    <w:lvl w:ilvl="1" w:tplc="116A89E8" w:tentative="1">
      <w:start w:val="1"/>
      <w:numFmt w:val="bullet"/>
      <w:lvlText w:val="•"/>
      <w:lvlJc w:val="left"/>
      <w:pPr>
        <w:tabs>
          <w:tab w:val="num" w:pos="1440"/>
        </w:tabs>
        <w:ind w:left="1440" w:hanging="360"/>
      </w:pPr>
      <w:rPr>
        <w:rFonts w:ascii="Arial" w:hAnsi="Arial" w:hint="default"/>
      </w:rPr>
    </w:lvl>
    <w:lvl w:ilvl="2" w:tplc="0066C238" w:tentative="1">
      <w:start w:val="1"/>
      <w:numFmt w:val="bullet"/>
      <w:lvlText w:val="•"/>
      <w:lvlJc w:val="left"/>
      <w:pPr>
        <w:tabs>
          <w:tab w:val="num" w:pos="2160"/>
        </w:tabs>
        <w:ind w:left="2160" w:hanging="360"/>
      </w:pPr>
      <w:rPr>
        <w:rFonts w:ascii="Arial" w:hAnsi="Arial" w:hint="default"/>
      </w:rPr>
    </w:lvl>
    <w:lvl w:ilvl="3" w:tplc="5746B18A" w:tentative="1">
      <w:start w:val="1"/>
      <w:numFmt w:val="bullet"/>
      <w:lvlText w:val="•"/>
      <w:lvlJc w:val="left"/>
      <w:pPr>
        <w:tabs>
          <w:tab w:val="num" w:pos="2880"/>
        </w:tabs>
        <w:ind w:left="2880" w:hanging="360"/>
      </w:pPr>
      <w:rPr>
        <w:rFonts w:ascii="Arial" w:hAnsi="Arial" w:hint="default"/>
      </w:rPr>
    </w:lvl>
    <w:lvl w:ilvl="4" w:tplc="A670B17C" w:tentative="1">
      <w:start w:val="1"/>
      <w:numFmt w:val="bullet"/>
      <w:lvlText w:val="•"/>
      <w:lvlJc w:val="left"/>
      <w:pPr>
        <w:tabs>
          <w:tab w:val="num" w:pos="3600"/>
        </w:tabs>
        <w:ind w:left="3600" w:hanging="360"/>
      </w:pPr>
      <w:rPr>
        <w:rFonts w:ascii="Arial" w:hAnsi="Arial" w:hint="default"/>
      </w:rPr>
    </w:lvl>
    <w:lvl w:ilvl="5" w:tplc="623E7804" w:tentative="1">
      <w:start w:val="1"/>
      <w:numFmt w:val="bullet"/>
      <w:lvlText w:val="•"/>
      <w:lvlJc w:val="left"/>
      <w:pPr>
        <w:tabs>
          <w:tab w:val="num" w:pos="4320"/>
        </w:tabs>
        <w:ind w:left="4320" w:hanging="360"/>
      </w:pPr>
      <w:rPr>
        <w:rFonts w:ascii="Arial" w:hAnsi="Arial" w:hint="default"/>
      </w:rPr>
    </w:lvl>
    <w:lvl w:ilvl="6" w:tplc="AE50AA38" w:tentative="1">
      <w:start w:val="1"/>
      <w:numFmt w:val="bullet"/>
      <w:lvlText w:val="•"/>
      <w:lvlJc w:val="left"/>
      <w:pPr>
        <w:tabs>
          <w:tab w:val="num" w:pos="5040"/>
        </w:tabs>
        <w:ind w:left="5040" w:hanging="360"/>
      </w:pPr>
      <w:rPr>
        <w:rFonts w:ascii="Arial" w:hAnsi="Arial" w:hint="default"/>
      </w:rPr>
    </w:lvl>
    <w:lvl w:ilvl="7" w:tplc="C0ECA956" w:tentative="1">
      <w:start w:val="1"/>
      <w:numFmt w:val="bullet"/>
      <w:lvlText w:val="•"/>
      <w:lvlJc w:val="left"/>
      <w:pPr>
        <w:tabs>
          <w:tab w:val="num" w:pos="5760"/>
        </w:tabs>
        <w:ind w:left="5760" w:hanging="360"/>
      </w:pPr>
      <w:rPr>
        <w:rFonts w:ascii="Arial" w:hAnsi="Arial" w:hint="default"/>
      </w:rPr>
    </w:lvl>
    <w:lvl w:ilvl="8" w:tplc="C46E623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8A0359"/>
    <w:multiLevelType w:val="hybridMultilevel"/>
    <w:tmpl w:val="3F982B88"/>
    <w:lvl w:ilvl="0" w:tplc="44503F08">
      <w:start w:val="1"/>
      <w:numFmt w:val="bullet"/>
      <w:lvlText w:val="•"/>
      <w:lvlJc w:val="left"/>
      <w:pPr>
        <w:tabs>
          <w:tab w:val="num" w:pos="720"/>
        </w:tabs>
        <w:ind w:left="720" w:hanging="360"/>
      </w:pPr>
      <w:rPr>
        <w:rFonts w:ascii="Arial" w:hAnsi="Arial" w:hint="default"/>
      </w:rPr>
    </w:lvl>
    <w:lvl w:ilvl="1" w:tplc="6CCC6C3A" w:tentative="1">
      <w:start w:val="1"/>
      <w:numFmt w:val="bullet"/>
      <w:lvlText w:val="•"/>
      <w:lvlJc w:val="left"/>
      <w:pPr>
        <w:tabs>
          <w:tab w:val="num" w:pos="1440"/>
        </w:tabs>
        <w:ind w:left="1440" w:hanging="360"/>
      </w:pPr>
      <w:rPr>
        <w:rFonts w:ascii="Arial" w:hAnsi="Arial" w:hint="default"/>
      </w:rPr>
    </w:lvl>
    <w:lvl w:ilvl="2" w:tplc="54B2BAEE" w:tentative="1">
      <w:start w:val="1"/>
      <w:numFmt w:val="bullet"/>
      <w:lvlText w:val="•"/>
      <w:lvlJc w:val="left"/>
      <w:pPr>
        <w:tabs>
          <w:tab w:val="num" w:pos="2160"/>
        </w:tabs>
        <w:ind w:left="2160" w:hanging="360"/>
      </w:pPr>
      <w:rPr>
        <w:rFonts w:ascii="Arial" w:hAnsi="Arial" w:hint="default"/>
      </w:rPr>
    </w:lvl>
    <w:lvl w:ilvl="3" w:tplc="ACE0AF24" w:tentative="1">
      <w:start w:val="1"/>
      <w:numFmt w:val="bullet"/>
      <w:lvlText w:val="•"/>
      <w:lvlJc w:val="left"/>
      <w:pPr>
        <w:tabs>
          <w:tab w:val="num" w:pos="2880"/>
        </w:tabs>
        <w:ind w:left="2880" w:hanging="360"/>
      </w:pPr>
      <w:rPr>
        <w:rFonts w:ascii="Arial" w:hAnsi="Arial" w:hint="default"/>
      </w:rPr>
    </w:lvl>
    <w:lvl w:ilvl="4" w:tplc="8D0EFE1A" w:tentative="1">
      <w:start w:val="1"/>
      <w:numFmt w:val="bullet"/>
      <w:lvlText w:val="•"/>
      <w:lvlJc w:val="left"/>
      <w:pPr>
        <w:tabs>
          <w:tab w:val="num" w:pos="3600"/>
        </w:tabs>
        <w:ind w:left="3600" w:hanging="360"/>
      </w:pPr>
      <w:rPr>
        <w:rFonts w:ascii="Arial" w:hAnsi="Arial" w:hint="default"/>
      </w:rPr>
    </w:lvl>
    <w:lvl w:ilvl="5" w:tplc="B5CA8AC4" w:tentative="1">
      <w:start w:val="1"/>
      <w:numFmt w:val="bullet"/>
      <w:lvlText w:val="•"/>
      <w:lvlJc w:val="left"/>
      <w:pPr>
        <w:tabs>
          <w:tab w:val="num" w:pos="4320"/>
        </w:tabs>
        <w:ind w:left="4320" w:hanging="360"/>
      </w:pPr>
      <w:rPr>
        <w:rFonts w:ascii="Arial" w:hAnsi="Arial" w:hint="default"/>
      </w:rPr>
    </w:lvl>
    <w:lvl w:ilvl="6" w:tplc="F628F0AC" w:tentative="1">
      <w:start w:val="1"/>
      <w:numFmt w:val="bullet"/>
      <w:lvlText w:val="•"/>
      <w:lvlJc w:val="left"/>
      <w:pPr>
        <w:tabs>
          <w:tab w:val="num" w:pos="5040"/>
        </w:tabs>
        <w:ind w:left="5040" w:hanging="360"/>
      </w:pPr>
      <w:rPr>
        <w:rFonts w:ascii="Arial" w:hAnsi="Arial" w:hint="default"/>
      </w:rPr>
    </w:lvl>
    <w:lvl w:ilvl="7" w:tplc="78889700" w:tentative="1">
      <w:start w:val="1"/>
      <w:numFmt w:val="bullet"/>
      <w:lvlText w:val="•"/>
      <w:lvlJc w:val="left"/>
      <w:pPr>
        <w:tabs>
          <w:tab w:val="num" w:pos="5760"/>
        </w:tabs>
        <w:ind w:left="5760" w:hanging="360"/>
      </w:pPr>
      <w:rPr>
        <w:rFonts w:ascii="Arial" w:hAnsi="Arial" w:hint="default"/>
      </w:rPr>
    </w:lvl>
    <w:lvl w:ilvl="8" w:tplc="41C8F2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154F3B"/>
    <w:multiLevelType w:val="multilevel"/>
    <w:tmpl w:val="89EA67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B27FFE"/>
    <w:multiLevelType w:val="multilevel"/>
    <w:tmpl w:val="F5E88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32C52"/>
    <w:multiLevelType w:val="hybridMultilevel"/>
    <w:tmpl w:val="22FCA68A"/>
    <w:lvl w:ilvl="0" w:tplc="69F8A5B2">
      <w:start w:val="1"/>
      <w:numFmt w:val="bullet"/>
      <w:lvlText w:val="•"/>
      <w:lvlJc w:val="left"/>
      <w:pPr>
        <w:tabs>
          <w:tab w:val="num" w:pos="720"/>
        </w:tabs>
        <w:ind w:left="720" w:hanging="360"/>
      </w:pPr>
      <w:rPr>
        <w:rFonts w:ascii="Arial" w:hAnsi="Arial" w:hint="default"/>
      </w:rPr>
    </w:lvl>
    <w:lvl w:ilvl="1" w:tplc="50E4D350" w:tentative="1">
      <w:start w:val="1"/>
      <w:numFmt w:val="bullet"/>
      <w:lvlText w:val="•"/>
      <w:lvlJc w:val="left"/>
      <w:pPr>
        <w:tabs>
          <w:tab w:val="num" w:pos="1440"/>
        </w:tabs>
        <w:ind w:left="1440" w:hanging="360"/>
      </w:pPr>
      <w:rPr>
        <w:rFonts w:ascii="Arial" w:hAnsi="Arial" w:hint="default"/>
      </w:rPr>
    </w:lvl>
    <w:lvl w:ilvl="2" w:tplc="559231E2" w:tentative="1">
      <w:start w:val="1"/>
      <w:numFmt w:val="bullet"/>
      <w:lvlText w:val="•"/>
      <w:lvlJc w:val="left"/>
      <w:pPr>
        <w:tabs>
          <w:tab w:val="num" w:pos="2160"/>
        </w:tabs>
        <w:ind w:left="2160" w:hanging="360"/>
      </w:pPr>
      <w:rPr>
        <w:rFonts w:ascii="Arial" w:hAnsi="Arial" w:hint="default"/>
      </w:rPr>
    </w:lvl>
    <w:lvl w:ilvl="3" w:tplc="2D4C01A6" w:tentative="1">
      <w:start w:val="1"/>
      <w:numFmt w:val="bullet"/>
      <w:lvlText w:val="•"/>
      <w:lvlJc w:val="left"/>
      <w:pPr>
        <w:tabs>
          <w:tab w:val="num" w:pos="2880"/>
        </w:tabs>
        <w:ind w:left="2880" w:hanging="360"/>
      </w:pPr>
      <w:rPr>
        <w:rFonts w:ascii="Arial" w:hAnsi="Arial" w:hint="default"/>
      </w:rPr>
    </w:lvl>
    <w:lvl w:ilvl="4" w:tplc="8CE8149C" w:tentative="1">
      <w:start w:val="1"/>
      <w:numFmt w:val="bullet"/>
      <w:lvlText w:val="•"/>
      <w:lvlJc w:val="left"/>
      <w:pPr>
        <w:tabs>
          <w:tab w:val="num" w:pos="3600"/>
        </w:tabs>
        <w:ind w:left="3600" w:hanging="360"/>
      </w:pPr>
      <w:rPr>
        <w:rFonts w:ascii="Arial" w:hAnsi="Arial" w:hint="default"/>
      </w:rPr>
    </w:lvl>
    <w:lvl w:ilvl="5" w:tplc="061003EC" w:tentative="1">
      <w:start w:val="1"/>
      <w:numFmt w:val="bullet"/>
      <w:lvlText w:val="•"/>
      <w:lvlJc w:val="left"/>
      <w:pPr>
        <w:tabs>
          <w:tab w:val="num" w:pos="4320"/>
        </w:tabs>
        <w:ind w:left="4320" w:hanging="360"/>
      </w:pPr>
      <w:rPr>
        <w:rFonts w:ascii="Arial" w:hAnsi="Arial" w:hint="default"/>
      </w:rPr>
    </w:lvl>
    <w:lvl w:ilvl="6" w:tplc="B9A0D970" w:tentative="1">
      <w:start w:val="1"/>
      <w:numFmt w:val="bullet"/>
      <w:lvlText w:val="•"/>
      <w:lvlJc w:val="left"/>
      <w:pPr>
        <w:tabs>
          <w:tab w:val="num" w:pos="5040"/>
        </w:tabs>
        <w:ind w:left="5040" w:hanging="360"/>
      </w:pPr>
      <w:rPr>
        <w:rFonts w:ascii="Arial" w:hAnsi="Arial" w:hint="default"/>
      </w:rPr>
    </w:lvl>
    <w:lvl w:ilvl="7" w:tplc="2C587FA8" w:tentative="1">
      <w:start w:val="1"/>
      <w:numFmt w:val="bullet"/>
      <w:lvlText w:val="•"/>
      <w:lvlJc w:val="left"/>
      <w:pPr>
        <w:tabs>
          <w:tab w:val="num" w:pos="5760"/>
        </w:tabs>
        <w:ind w:left="5760" w:hanging="360"/>
      </w:pPr>
      <w:rPr>
        <w:rFonts w:ascii="Arial" w:hAnsi="Arial" w:hint="default"/>
      </w:rPr>
    </w:lvl>
    <w:lvl w:ilvl="8" w:tplc="C2C814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B759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A57094"/>
    <w:multiLevelType w:val="hybridMultilevel"/>
    <w:tmpl w:val="C89A5EBC"/>
    <w:lvl w:ilvl="0" w:tplc="190EA4E0">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C7D03"/>
    <w:multiLevelType w:val="multilevel"/>
    <w:tmpl w:val="5EDE076C"/>
    <w:lvl w:ilvl="0">
      <w:start w:val="1"/>
      <w:numFmt w:val="decimal"/>
      <w:lvlText w:val="%1"/>
      <w:lvlJc w:val="left"/>
      <w:pPr>
        <w:ind w:left="460" w:hanging="46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abstractNum w:abstractNumId="19" w15:restartNumberingAfterBreak="0">
    <w:nsid w:val="3FCA7B55"/>
    <w:multiLevelType w:val="hybridMultilevel"/>
    <w:tmpl w:val="94E0D602"/>
    <w:lvl w:ilvl="0" w:tplc="05303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E7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903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553514"/>
    <w:multiLevelType w:val="hybridMultilevel"/>
    <w:tmpl w:val="D7FC5E3E"/>
    <w:lvl w:ilvl="0" w:tplc="FFF4E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213FA"/>
    <w:multiLevelType w:val="hybridMultilevel"/>
    <w:tmpl w:val="D87CB624"/>
    <w:lvl w:ilvl="0" w:tplc="2E10A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41F60"/>
    <w:multiLevelType w:val="hybridMultilevel"/>
    <w:tmpl w:val="B1242DEC"/>
    <w:lvl w:ilvl="0" w:tplc="10D65880">
      <w:start w:val="1"/>
      <w:numFmt w:val="bullet"/>
      <w:lvlText w:val="•"/>
      <w:lvlJc w:val="left"/>
      <w:pPr>
        <w:tabs>
          <w:tab w:val="num" w:pos="720"/>
        </w:tabs>
        <w:ind w:left="720" w:hanging="360"/>
      </w:pPr>
      <w:rPr>
        <w:rFonts w:ascii="Arial" w:hAnsi="Arial" w:hint="default"/>
      </w:rPr>
    </w:lvl>
    <w:lvl w:ilvl="1" w:tplc="7B0C1850">
      <w:numFmt w:val="bullet"/>
      <w:lvlText w:val="•"/>
      <w:lvlJc w:val="left"/>
      <w:pPr>
        <w:tabs>
          <w:tab w:val="num" w:pos="1440"/>
        </w:tabs>
        <w:ind w:left="1440" w:hanging="360"/>
      </w:pPr>
      <w:rPr>
        <w:rFonts w:ascii="Arial" w:hAnsi="Arial" w:hint="default"/>
      </w:rPr>
    </w:lvl>
    <w:lvl w:ilvl="2" w:tplc="0F406C48" w:tentative="1">
      <w:start w:val="1"/>
      <w:numFmt w:val="bullet"/>
      <w:lvlText w:val="•"/>
      <w:lvlJc w:val="left"/>
      <w:pPr>
        <w:tabs>
          <w:tab w:val="num" w:pos="2160"/>
        </w:tabs>
        <w:ind w:left="2160" w:hanging="360"/>
      </w:pPr>
      <w:rPr>
        <w:rFonts w:ascii="Arial" w:hAnsi="Arial" w:hint="default"/>
      </w:rPr>
    </w:lvl>
    <w:lvl w:ilvl="3" w:tplc="A5E8488E" w:tentative="1">
      <w:start w:val="1"/>
      <w:numFmt w:val="bullet"/>
      <w:lvlText w:val="•"/>
      <w:lvlJc w:val="left"/>
      <w:pPr>
        <w:tabs>
          <w:tab w:val="num" w:pos="2880"/>
        </w:tabs>
        <w:ind w:left="2880" w:hanging="360"/>
      </w:pPr>
      <w:rPr>
        <w:rFonts w:ascii="Arial" w:hAnsi="Arial" w:hint="default"/>
      </w:rPr>
    </w:lvl>
    <w:lvl w:ilvl="4" w:tplc="DFC63858" w:tentative="1">
      <w:start w:val="1"/>
      <w:numFmt w:val="bullet"/>
      <w:lvlText w:val="•"/>
      <w:lvlJc w:val="left"/>
      <w:pPr>
        <w:tabs>
          <w:tab w:val="num" w:pos="3600"/>
        </w:tabs>
        <w:ind w:left="3600" w:hanging="360"/>
      </w:pPr>
      <w:rPr>
        <w:rFonts w:ascii="Arial" w:hAnsi="Arial" w:hint="default"/>
      </w:rPr>
    </w:lvl>
    <w:lvl w:ilvl="5" w:tplc="EB361306" w:tentative="1">
      <w:start w:val="1"/>
      <w:numFmt w:val="bullet"/>
      <w:lvlText w:val="•"/>
      <w:lvlJc w:val="left"/>
      <w:pPr>
        <w:tabs>
          <w:tab w:val="num" w:pos="4320"/>
        </w:tabs>
        <w:ind w:left="4320" w:hanging="360"/>
      </w:pPr>
      <w:rPr>
        <w:rFonts w:ascii="Arial" w:hAnsi="Arial" w:hint="default"/>
      </w:rPr>
    </w:lvl>
    <w:lvl w:ilvl="6" w:tplc="3DA06DAE" w:tentative="1">
      <w:start w:val="1"/>
      <w:numFmt w:val="bullet"/>
      <w:lvlText w:val="•"/>
      <w:lvlJc w:val="left"/>
      <w:pPr>
        <w:tabs>
          <w:tab w:val="num" w:pos="5040"/>
        </w:tabs>
        <w:ind w:left="5040" w:hanging="360"/>
      </w:pPr>
      <w:rPr>
        <w:rFonts w:ascii="Arial" w:hAnsi="Arial" w:hint="default"/>
      </w:rPr>
    </w:lvl>
    <w:lvl w:ilvl="7" w:tplc="4F38A44C" w:tentative="1">
      <w:start w:val="1"/>
      <w:numFmt w:val="bullet"/>
      <w:lvlText w:val="•"/>
      <w:lvlJc w:val="left"/>
      <w:pPr>
        <w:tabs>
          <w:tab w:val="num" w:pos="5760"/>
        </w:tabs>
        <w:ind w:left="5760" w:hanging="360"/>
      </w:pPr>
      <w:rPr>
        <w:rFonts w:ascii="Arial" w:hAnsi="Arial" w:hint="default"/>
      </w:rPr>
    </w:lvl>
    <w:lvl w:ilvl="8" w:tplc="7D0E1CE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EF71B8B"/>
    <w:multiLevelType w:val="multilevel"/>
    <w:tmpl w:val="0409001F"/>
    <w:lvl w:ilvl="0">
      <w:start w:val="1"/>
      <w:numFmt w:val="decimal"/>
      <w:lvlText w:val="%1."/>
      <w:lvlJc w:val="left"/>
      <w:pPr>
        <w:ind w:left="360" w:hanging="360"/>
      </w:pPr>
    </w:lvl>
    <w:lvl w:ilvl="1">
      <w:start w:val="1"/>
      <w:numFmt w:val="decimal"/>
      <w:lvlText w:val="%1.%2."/>
      <w:lvlJc w:val="left"/>
      <w:pPr>
        <w:ind w:left="16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DA31AD"/>
    <w:multiLevelType w:val="hybridMultilevel"/>
    <w:tmpl w:val="70808198"/>
    <w:lvl w:ilvl="0" w:tplc="0672C6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6466F"/>
    <w:multiLevelType w:val="hybridMultilevel"/>
    <w:tmpl w:val="13DC30E0"/>
    <w:lvl w:ilvl="0" w:tplc="55A40550">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5E0A9C"/>
    <w:multiLevelType w:val="hybridMultilevel"/>
    <w:tmpl w:val="4BC43634"/>
    <w:lvl w:ilvl="0" w:tplc="C0144F38">
      <w:start w:val="1"/>
      <w:numFmt w:val="bullet"/>
      <w:lvlText w:val="•"/>
      <w:lvlJc w:val="left"/>
      <w:pPr>
        <w:tabs>
          <w:tab w:val="num" w:pos="720"/>
        </w:tabs>
        <w:ind w:left="720" w:hanging="360"/>
      </w:pPr>
      <w:rPr>
        <w:rFonts w:ascii="Arial" w:hAnsi="Arial" w:hint="default"/>
      </w:rPr>
    </w:lvl>
    <w:lvl w:ilvl="1" w:tplc="6A523E94" w:tentative="1">
      <w:start w:val="1"/>
      <w:numFmt w:val="bullet"/>
      <w:lvlText w:val="•"/>
      <w:lvlJc w:val="left"/>
      <w:pPr>
        <w:tabs>
          <w:tab w:val="num" w:pos="1440"/>
        </w:tabs>
        <w:ind w:left="1440" w:hanging="360"/>
      </w:pPr>
      <w:rPr>
        <w:rFonts w:ascii="Arial" w:hAnsi="Arial" w:hint="default"/>
      </w:rPr>
    </w:lvl>
    <w:lvl w:ilvl="2" w:tplc="3DCAC67E" w:tentative="1">
      <w:start w:val="1"/>
      <w:numFmt w:val="bullet"/>
      <w:lvlText w:val="•"/>
      <w:lvlJc w:val="left"/>
      <w:pPr>
        <w:tabs>
          <w:tab w:val="num" w:pos="2160"/>
        </w:tabs>
        <w:ind w:left="2160" w:hanging="360"/>
      </w:pPr>
      <w:rPr>
        <w:rFonts w:ascii="Arial" w:hAnsi="Arial" w:hint="default"/>
      </w:rPr>
    </w:lvl>
    <w:lvl w:ilvl="3" w:tplc="58D07F36" w:tentative="1">
      <w:start w:val="1"/>
      <w:numFmt w:val="bullet"/>
      <w:lvlText w:val="•"/>
      <w:lvlJc w:val="left"/>
      <w:pPr>
        <w:tabs>
          <w:tab w:val="num" w:pos="2880"/>
        </w:tabs>
        <w:ind w:left="2880" w:hanging="360"/>
      </w:pPr>
      <w:rPr>
        <w:rFonts w:ascii="Arial" w:hAnsi="Arial" w:hint="default"/>
      </w:rPr>
    </w:lvl>
    <w:lvl w:ilvl="4" w:tplc="CED67328" w:tentative="1">
      <w:start w:val="1"/>
      <w:numFmt w:val="bullet"/>
      <w:lvlText w:val="•"/>
      <w:lvlJc w:val="left"/>
      <w:pPr>
        <w:tabs>
          <w:tab w:val="num" w:pos="3600"/>
        </w:tabs>
        <w:ind w:left="3600" w:hanging="360"/>
      </w:pPr>
      <w:rPr>
        <w:rFonts w:ascii="Arial" w:hAnsi="Arial" w:hint="default"/>
      </w:rPr>
    </w:lvl>
    <w:lvl w:ilvl="5" w:tplc="4896FFEE" w:tentative="1">
      <w:start w:val="1"/>
      <w:numFmt w:val="bullet"/>
      <w:lvlText w:val="•"/>
      <w:lvlJc w:val="left"/>
      <w:pPr>
        <w:tabs>
          <w:tab w:val="num" w:pos="4320"/>
        </w:tabs>
        <w:ind w:left="4320" w:hanging="360"/>
      </w:pPr>
      <w:rPr>
        <w:rFonts w:ascii="Arial" w:hAnsi="Arial" w:hint="default"/>
      </w:rPr>
    </w:lvl>
    <w:lvl w:ilvl="6" w:tplc="0D943962" w:tentative="1">
      <w:start w:val="1"/>
      <w:numFmt w:val="bullet"/>
      <w:lvlText w:val="•"/>
      <w:lvlJc w:val="left"/>
      <w:pPr>
        <w:tabs>
          <w:tab w:val="num" w:pos="5040"/>
        </w:tabs>
        <w:ind w:left="5040" w:hanging="360"/>
      </w:pPr>
      <w:rPr>
        <w:rFonts w:ascii="Arial" w:hAnsi="Arial" w:hint="default"/>
      </w:rPr>
    </w:lvl>
    <w:lvl w:ilvl="7" w:tplc="BA641274" w:tentative="1">
      <w:start w:val="1"/>
      <w:numFmt w:val="bullet"/>
      <w:lvlText w:val="•"/>
      <w:lvlJc w:val="left"/>
      <w:pPr>
        <w:tabs>
          <w:tab w:val="num" w:pos="5760"/>
        </w:tabs>
        <w:ind w:left="5760" w:hanging="360"/>
      </w:pPr>
      <w:rPr>
        <w:rFonts w:ascii="Arial" w:hAnsi="Arial" w:hint="default"/>
      </w:rPr>
    </w:lvl>
    <w:lvl w:ilvl="8" w:tplc="631EC9C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BD0E1E"/>
    <w:multiLevelType w:val="hybridMultilevel"/>
    <w:tmpl w:val="37541A8A"/>
    <w:lvl w:ilvl="0" w:tplc="8CC4D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37B2F"/>
    <w:multiLevelType w:val="hybridMultilevel"/>
    <w:tmpl w:val="7CF2F6A6"/>
    <w:lvl w:ilvl="0" w:tplc="FA1CB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B3797"/>
    <w:multiLevelType w:val="multilevel"/>
    <w:tmpl w:val="B9E2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755B0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5CB84446"/>
    <w:multiLevelType w:val="hybridMultilevel"/>
    <w:tmpl w:val="1AC2D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EB5089"/>
    <w:multiLevelType w:val="hybridMultilevel"/>
    <w:tmpl w:val="E1703CBE"/>
    <w:lvl w:ilvl="0" w:tplc="1E04E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7E3CED"/>
    <w:multiLevelType w:val="hybridMultilevel"/>
    <w:tmpl w:val="00368626"/>
    <w:lvl w:ilvl="0" w:tplc="70340AFE">
      <w:numFmt w:val="bullet"/>
      <w:lvlText w:val="-"/>
      <w:lvlJc w:val="left"/>
      <w:pPr>
        <w:ind w:left="1080" w:hanging="360"/>
      </w:pPr>
      <w:rPr>
        <w:rFonts w:ascii="Calibri" w:eastAsiaTheme="minorHAnsi" w:hAnsi="Calibri" w:cs="Calibri"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72A4C"/>
    <w:multiLevelType w:val="multilevel"/>
    <w:tmpl w:val="D2BAC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0F52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2EA7984"/>
    <w:multiLevelType w:val="multilevel"/>
    <w:tmpl w:val="FA68EC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5E2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639722E"/>
    <w:multiLevelType w:val="hybridMultilevel"/>
    <w:tmpl w:val="BF6640D2"/>
    <w:lvl w:ilvl="0" w:tplc="2A36CB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6F93C0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69215A7C"/>
    <w:multiLevelType w:val="hybridMultilevel"/>
    <w:tmpl w:val="63AACBD6"/>
    <w:lvl w:ilvl="0" w:tplc="725CC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784D4E"/>
    <w:multiLevelType w:val="hybridMultilevel"/>
    <w:tmpl w:val="205A6CD8"/>
    <w:lvl w:ilvl="0" w:tplc="092EA2A0">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F855F0"/>
    <w:multiLevelType w:val="multilevel"/>
    <w:tmpl w:val="2DFC705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A527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BB47B51"/>
    <w:multiLevelType w:val="hybridMultilevel"/>
    <w:tmpl w:val="58807738"/>
    <w:lvl w:ilvl="0" w:tplc="2A36C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B16DB"/>
    <w:multiLevelType w:val="hybridMultilevel"/>
    <w:tmpl w:val="6308C802"/>
    <w:lvl w:ilvl="0" w:tplc="306CE6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382968">
    <w:abstractNumId w:val="17"/>
  </w:num>
  <w:num w:numId="2" w16cid:durableId="1492721406">
    <w:abstractNumId w:val="26"/>
  </w:num>
  <w:num w:numId="3" w16cid:durableId="1418402620">
    <w:abstractNumId w:val="16"/>
  </w:num>
  <w:num w:numId="4" w16cid:durableId="1735812061">
    <w:abstractNumId w:val="21"/>
  </w:num>
  <w:num w:numId="5" w16cid:durableId="1289899984">
    <w:abstractNumId w:val="37"/>
  </w:num>
  <w:num w:numId="6" w16cid:durableId="220940790">
    <w:abstractNumId w:val="18"/>
  </w:num>
  <w:num w:numId="7" w16cid:durableId="710886141">
    <w:abstractNumId w:val="19"/>
  </w:num>
  <w:num w:numId="8" w16cid:durableId="772357039">
    <w:abstractNumId w:val="42"/>
  </w:num>
  <w:num w:numId="9" w16cid:durableId="882601649">
    <w:abstractNumId w:val="20"/>
  </w:num>
  <w:num w:numId="10" w16cid:durableId="919867546">
    <w:abstractNumId w:val="41"/>
  </w:num>
  <w:num w:numId="11" w16cid:durableId="1096827109">
    <w:abstractNumId w:val="38"/>
  </w:num>
  <w:num w:numId="12" w16cid:durableId="1792245335">
    <w:abstractNumId w:val="32"/>
  </w:num>
  <w:num w:numId="13" w16cid:durableId="1486118987">
    <w:abstractNumId w:val="9"/>
  </w:num>
  <w:num w:numId="14" w16cid:durableId="1647126533">
    <w:abstractNumId w:val="44"/>
  </w:num>
  <w:num w:numId="15" w16cid:durableId="990065591">
    <w:abstractNumId w:val="13"/>
  </w:num>
  <w:num w:numId="16" w16cid:durableId="1813522711">
    <w:abstractNumId w:val="23"/>
  </w:num>
  <w:num w:numId="17" w16cid:durableId="1447384215">
    <w:abstractNumId w:val="22"/>
  </w:num>
  <w:num w:numId="18" w16cid:durableId="930165835">
    <w:abstractNumId w:val="3"/>
  </w:num>
  <w:num w:numId="19" w16cid:durableId="2092237120">
    <w:abstractNumId w:val="39"/>
  </w:num>
  <w:num w:numId="20" w16cid:durableId="1575583570">
    <w:abstractNumId w:val="34"/>
  </w:num>
  <w:num w:numId="21" w16cid:durableId="1574124695">
    <w:abstractNumId w:val="29"/>
  </w:num>
  <w:num w:numId="22" w16cid:durableId="1171990164">
    <w:abstractNumId w:val="30"/>
  </w:num>
  <w:num w:numId="23" w16cid:durableId="1492603555">
    <w:abstractNumId w:val="1"/>
  </w:num>
  <w:num w:numId="24" w16cid:durableId="860167592">
    <w:abstractNumId w:val="0"/>
  </w:num>
  <w:num w:numId="25" w16cid:durableId="2116057073">
    <w:abstractNumId w:val="46"/>
  </w:num>
  <w:num w:numId="26" w16cid:durableId="1052845981">
    <w:abstractNumId w:val="25"/>
  </w:num>
  <w:num w:numId="27" w16cid:durableId="426272938">
    <w:abstractNumId w:val="43"/>
  </w:num>
  <w:num w:numId="28" w16cid:durableId="1903370017">
    <w:abstractNumId w:val="47"/>
  </w:num>
  <w:num w:numId="29" w16cid:durableId="904610911">
    <w:abstractNumId w:val="45"/>
  </w:num>
  <w:num w:numId="30" w16cid:durableId="461509115">
    <w:abstractNumId w:val="40"/>
  </w:num>
  <w:num w:numId="31" w16cid:durableId="972976969">
    <w:abstractNumId w:val="4"/>
  </w:num>
  <w:num w:numId="32" w16cid:durableId="353187977">
    <w:abstractNumId w:val="5"/>
  </w:num>
  <w:num w:numId="33" w16cid:durableId="1829057756">
    <w:abstractNumId w:val="8"/>
  </w:num>
  <w:num w:numId="34" w16cid:durableId="1879732098">
    <w:abstractNumId w:val="7"/>
  </w:num>
  <w:num w:numId="35" w16cid:durableId="174199751">
    <w:abstractNumId w:val="10"/>
  </w:num>
  <w:num w:numId="36" w16cid:durableId="1905989207">
    <w:abstractNumId w:val="11"/>
  </w:num>
  <w:num w:numId="37" w16cid:durableId="2017416659">
    <w:abstractNumId w:val="28"/>
  </w:num>
  <w:num w:numId="38" w16cid:durableId="1137066031">
    <w:abstractNumId w:val="15"/>
  </w:num>
  <w:num w:numId="39" w16cid:durableId="89278449">
    <w:abstractNumId w:val="24"/>
  </w:num>
  <w:num w:numId="40" w16cid:durableId="1959292167">
    <w:abstractNumId w:val="12"/>
  </w:num>
  <w:num w:numId="41" w16cid:durableId="2107337416">
    <w:abstractNumId w:val="35"/>
  </w:num>
  <w:num w:numId="42" w16cid:durableId="224149885">
    <w:abstractNumId w:val="27"/>
  </w:num>
  <w:num w:numId="43" w16cid:durableId="1883861487">
    <w:abstractNumId w:val="31"/>
  </w:num>
  <w:num w:numId="44" w16cid:durableId="1328245413">
    <w:abstractNumId w:val="14"/>
  </w:num>
  <w:num w:numId="45" w16cid:durableId="1080098991">
    <w:abstractNumId w:val="36"/>
  </w:num>
  <w:num w:numId="46" w16cid:durableId="518736983">
    <w:abstractNumId w:val="6"/>
  </w:num>
  <w:num w:numId="47" w16cid:durableId="110827964">
    <w:abstractNumId w:val="2"/>
  </w:num>
  <w:num w:numId="48" w16cid:durableId="787436932">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dy Gabbay">
    <w15:presenceInfo w15:providerId="AD" w15:userId="S::freddyg@ruppin.ac.il::c7fbe303-4fdf-4b7e-87c6-77e531138d15"/>
  </w15:person>
  <w15:person w15:author="Layan Jarjoura">
    <w15:presenceInfo w15:providerId="AD" w15:userId="S::layanj@nvidia.com::c1a5b39f-9d9e-440b-b9ac-7a970b58e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BB"/>
    <w:rsid w:val="00001CC6"/>
    <w:rsid w:val="00002B56"/>
    <w:rsid w:val="00010727"/>
    <w:rsid w:val="00015B5B"/>
    <w:rsid w:val="00015FC9"/>
    <w:rsid w:val="00016F11"/>
    <w:rsid w:val="0002589E"/>
    <w:rsid w:val="00037373"/>
    <w:rsid w:val="00040961"/>
    <w:rsid w:val="00040A4B"/>
    <w:rsid w:val="0005313E"/>
    <w:rsid w:val="000546D5"/>
    <w:rsid w:val="00055103"/>
    <w:rsid w:val="000667A0"/>
    <w:rsid w:val="00066FA2"/>
    <w:rsid w:val="000702A2"/>
    <w:rsid w:val="00071587"/>
    <w:rsid w:val="0007533D"/>
    <w:rsid w:val="00077162"/>
    <w:rsid w:val="00077E4C"/>
    <w:rsid w:val="00081175"/>
    <w:rsid w:val="0009723B"/>
    <w:rsid w:val="000A0653"/>
    <w:rsid w:val="000A1717"/>
    <w:rsid w:val="000A5FC0"/>
    <w:rsid w:val="000B33F3"/>
    <w:rsid w:val="000B370E"/>
    <w:rsid w:val="000C0998"/>
    <w:rsid w:val="000C17AE"/>
    <w:rsid w:val="000C4C00"/>
    <w:rsid w:val="000D06F3"/>
    <w:rsid w:val="000D6849"/>
    <w:rsid w:val="000E35AA"/>
    <w:rsid w:val="000E3DE7"/>
    <w:rsid w:val="000E514E"/>
    <w:rsid w:val="000E7E62"/>
    <w:rsid w:val="0010171A"/>
    <w:rsid w:val="00104F26"/>
    <w:rsid w:val="00107C81"/>
    <w:rsid w:val="00117523"/>
    <w:rsid w:val="001209C1"/>
    <w:rsid w:val="00123F6E"/>
    <w:rsid w:val="0013176E"/>
    <w:rsid w:val="00134488"/>
    <w:rsid w:val="00136C52"/>
    <w:rsid w:val="00150866"/>
    <w:rsid w:val="001551EA"/>
    <w:rsid w:val="00156FD9"/>
    <w:rsid w:val="0016219E"/>
    <w:rsid w:val="0016565F"/>
    <w:rsid w:val="0017186E"/>
    <w:rsid w:val="0017388C"/>
    <w:rsid w:val="001820D5"/>
    <w:rsid w:val="001872CC"/>
    <w:rsid w:val="0019042F"/>
    <w:rsid w:val="001A0D35"/>
    <w:rsid w:val="001A7A09"/>
    <w:rsid w:val="001B0C4C"/>
    <w:rsid w:val="001B1618"/>
    <w:rsid w:val="001B4148"/>
    <w:rsid w:val="001B7EE3"/>
    <w:rsid w:val="001C0911"/>
    <w:rsid w:val="001C1140"/>
    <w:rsid w:val="001C252B"/>
    <w:rsid w:val="001C7918"/>
    <w:rsid w:val="001F0846"/>
    <w:rsid w:val="001F1218"/>
    <w:rsid w:val="001F687E"/>
    <w:rsid w:val="001F695F"/>
    <w:rsid w:val="00200814"/>
    <w:rsid w:val="00202168"/>
    <w:rsid w:val="00203033"/>
    <w:rsid w:val="0020305C"/>
    <w:rsid w:val="0020489D"/>
    <w:rsid w:val="00207B52"/>
    <w:rsid w:val="00211031"/>
    <w:rsid w:val="002168C3"/>
    <w:rsid w:val="00227020"/>
    <w:rsid w:val="00231127"/>
    <w:rsid w:val="002350C0"/>
    <w:rsid w:val="002367A9"/>
    <w:rsid w:val="002406D2"/>
    <w:rsid w:val="00241F78"/>
    <w:rsid w:val="00243134"/>
    <w:rsid w:val="002439D1"/>
    <w:rsid w:val="00245226"/>
    <w:rsid w:val="002465A3"/>
    <w:rsid w:val="0025247A"/>
    <w:rsid w:val="0025382F"/>
    <w:rsid w:val="00255414"/>
    <w:rsid w:val="00260C31"/>
    <w:rsid w:val="002610B2"/>
    <w:rsid w:val="00276AA4"/>
    <w:rsid w:val="002805D6"/>
    <w:rsid w:val="00280B6A"/>
    <w:rsid w:val="00281EF7"/>
    <w:rsid w:val="00282C14"/>
    <w:rsid w:val="002864F9"/>
    <w:rsid w:val="002966C0"/>
    <w:rsid w:val="002969F2"/>
    <w:rsid w:val="00297231"/>
    <w:rsid w:val="00297B2F"/>
    <w:rsid w:val="002A74BF"/>
    <w:rsid w:val="002A7F93"/>
    <w:rsid w:val="002C17F9"/>
    <w:rsid w:val="002C5579"/>
    <w:rsid w:val="002D0717"/>
    <w:rsid w:val="002D72B7"/>
    <w:rsid w:val="002E3C95"/>
    <w:rsid w:val="002E61CF"/>
    <w:rsid w:val="002E6B99"/>
    <w:rsid w:val="002E7642"/>
    <w:rsid w:val="002F2D0E"/>
    <w:rsid w:val="002F6738"/>
    <w:rsid w:val="0030049D"/>
    <w:rsid w:val="0030115D"/>
    <w:rsid w:val="00303F8F"/>
    <w:rsid w:val="00304512"/>
    <w:rsid w:val="00304826"/>
    <w:rsid w:val="00304E2E"/>
    <w:rsid w:val="003070FC"/>
    <w:rsid w:val="00307C44"/>
    <w:rsid w:val="00312913"/>
    <w:rsid w:val="00315CA2"/>
    <w:rsid w:val="003162A1"/>
    <w:rsid w:val="003235A5"/>
    <w:rsid w:val="003236BC"/>
    <w:rsid w:val="00324A19"/>
    <w:rsid w:val="00327263"/>
    <w:rsid w:val="00332D08"/>
    <w:rsid w:val="00336B6C"/>
    <w:rsid w:val="00340CD1"/>
    <w:rsid w:val="003451B4"/>
    <w:rsid w:val="00345949"/>
    <w:rsid w:val="0034716D"/>
    <w:rsid w:val="0035401E"/>
    <w:rsid w:val="003557C9"/>
    <w:rsid w:val="0036017E"/>
    <w:rsid w:val="0036091C"/>
    <w:rsid w:val="00361E6D"/>
    <w:rsid w:val="00367271"/>
    <w:rsid w:val="0037230B"/>
    <w:rsid w:val="00372A6A"/>
    <w:rsid w:val="00380C01"/>
    <w:rsid w:val="00381D75"/>
    <w:rsid w:val="00384090"/>
    <w:rsid w:val="003845B0"/>
    <w:rsid w:val="003A150B"/>
    <w:rsid w:val="003A33CB"/>
    <w:rsid w:val="003A63CA"/>
    <w:rsid w:val="003B04EB"/>
    <w:rsid w:val="003B7510"/>
    <w:rsid w:val="003C018D"/>
    <w:rsid w:val="003C01C6"/>
    <w:rsid w:val="003C16B2"/>
    <w:rsid w:val="003C1B02"/>
    <w:rsid w:val="003C4E02"/>
    <w:rsid w:val="003C6F84"/>
    <w:rsid w:val="003D0BD2"/>
    <w:rsid w:val="003D5D94"/>
    <w:rsid w:val="003D7EA1"/>
    <w:rsid w:val="003E0735"/>
    <w:rsid w:val="003F0F0E"/>
    <w:rsid w:val="003F3050"/>
    <w:rsid w:val="003F3AFA"/>
    <w:rsid w:val="003F5396"/>
    <w:rsid w:val="003F6416"/>
    <w:rsid w:val="00413007"/>
    <w:rsid w:val="0041547C"/>
    <w:rsid w:val="00421116"/>
    <w:rsid w:val="0042374D"/>
    <w:rsid w:val="00423B95"/>
    <w:rsid w:val="004253DF"/>
    <w:rsid w:val="00430846"/>
    <w:rsid w:val="00435D09"/>
    <w:rsid w:val="0043651E"/>
    <w:rsid w:val="0044127B"/>
    <w:rsid w:val="00446256"/>
    <w:rsid w:val="004474E6"/>
    <w:rsid w:val="00460556"/>
    <w:rsid w:val="00461A7E"/>
    <w:rsid w:val="00466C32"/>
    <w:rsid w:val="00472987"/>
    <w:rsid w:val="004776C8"/>
    <w:rsid w:val="00485DDE"/>
    <w:rsid w:val="00490E22"/>
    <w:rsid w:val="00492FD3"/>
    <w:rsid w:val="00497910"/>
    <w:rsid w:val="004B1939"/>
    <w:rsid w:val="004B1A98"/>
    <w:rsid w:val="004B4426"/>
    <w:rsid w:val="004B71B5"/>
    <w:rsid w:val="004C25A5"/>
    <w:rsid w:val="004C716E"/>
    <w:rsid w:val="004D09B0"/>
    <w:rsid w:val="004D24ED"/>
    <w:rsid w:val="004D25AA"/>
    <w:rsid w:val="004D2B17"/>
    <w:rsid w:val="004D69D1"/>
    <w:rsid w:val="004E6041"/>
    <w:rsid w:val="004F5F18"/>
    <w:rsid w:val="004F7885"/>
    <w:rsid w:val="00506273"/>
    <w:rsid w:val="00515603"/>
    <w:rsid w:val="00516F1C"/>
    <w:rsid w:val="005210F2"/>
    <w:rsid w:val="00526EEE"/>
    <w:rsid w:val="0052707E"/>
    <w:rsid w:val="00531B83"/>
    <w:rsid w:val="00541F68"/>
    <w:rsid w:val="00542348"/>
    <w:rsid w:val="0054234A"/>
    <w:rsid w:val="00547F78"/>
    <w:rsid w:val="005558C4"/>
    <w:rsid w:val="00555BB8"/>
    <w:rsid w:val="00555D4C"/>
    <w:rsid w:val="00555FAE"/>
    <w:rsid w:val="0055759D"/>
    <w:rsid w:val="00564208"/>
    <w:rsid w:val="00564EE8"/>
    <w:rsid w:val="00574091"/>
    <w:rsid w:val="00576FE9"/>
    <w:rsid w:val="00581A40"/>
    <w:rsid w:val="005866CF"/>
    <w:rsid w:val="00587E22"/>
    <w:rsid w:val="005924FC"/>
    <w:rsid w:val="0059299D"/>
    <w:rsid w:val="00593DE5"/>
    <w:rsid w:val="00593E5B"/>
    <w:rsid w:val="00595444"/>
    <w:rsid w:val="00597B30"/>
    <w:rsid w:val="005A3648"/>
    <w:rsid w:val="005A3E78"/>
    <w:rsid w:val="005A5620"/>
    <w:rsid w:val="005A647C"/>
    <w:rsid w:val="005A6E7E"/>
    <w:rsid w:val="005A7A32"/>
    <w:rsid w:val="005B0024"/>
    <w:rsid w:val="005C1035"/>
    <w:rsid w:val="005C1C95"/>
    <w:rsid w:val="005C653F"/>
    <w:rsid w:val="005D7000"/>
    <w:rsid w:val="005E0975"/>
    <w:rsid w:val="005E1E94"/>
    <w:rsid w:val="005E3EA2"/>
    <w:rsid w:val="006043E9"/>
    <w:rsid w:val="00607ED1"/>
    <w:rsid w:val="006161FE"/>
    <w:rsid w:val="006163BB"/>
    <w:rsid w:val="00617A48"/>
    <w:rsid w:val="00624CCD"/>
    <w:rsid w:val="00626BB8"/>
    <w:rsid w:val="006301E2"/>
    <w:rsid w:val="00630684"/>
    <w:rsid w:val="00630CD1"/>
    <w:rsid w:val="006333B2"/>
    <w:rsid w:val="006437FC"/>
    <w:rsid w:val="006445F0"/>
    <w:rsid w:val="00652A7D"/>
    <w:rsid w:val="00653C22"/>
    <w:rsid w:val="00657037"/>
    <w:rsid w:val="006603DB"/>
    <w:rsid w:val="00665D50"/>
    <w:rsid w:val="006707FA"/>
    <w:rsid w:val="0067406E"/>
    <w:rsid w:val="00684F71"/>
    <w:rsid w:val="0069060E"/>
    <w:rsid w:val="00692021"/>
    <w:rsid w:val="006925BE"/>
    <w:rsid w:val="006A50DA"/>
    <w:rsid w:val="006A7440"/>
    <w:rsid w:val="006B6331"/>
    <w:rsid w:val="006B6EE4"/>
    <w:rsid w:val="006C0443"/>
    <w:rsid w:val="006C06F5"/>
    <w:rsid w:val="006C16B1"/>
    <w:rsid w:val="006C23AE"/>
    <w:rsid w:val="006C64DE"/>
    <w:rsid w:val="006D63CC"/>
    <w:rsid w:val="006E3E26"/>
    <w:rsid w:val="006E44B7"/>
    <w:rsid w:val="006E59C0"/>
    <w:rsid w:val="006F6D16"/>
    <w:rsid w:val="00700C27"/>
    <w:rsid w:val="00701E23"/>
    <w:rsid w:val="007056E3"/>
    <w:rsid w:val="0070632A"/>
    <w:rsid w:val="00710359"/>
    <w:rsid w:val="00722217"/>
    <w:rsid w:val="00722BF0"/>
    <w:rsid w:val="00725A09"/>
    <w:rsid w:val="00735F5B"/>
    <w:rsid w:val="007375C9"/>
    <w:rsid w:val="00744554"/>
    <w:rsid w:val="0074515C"/>
    <w:rsid w:val="007503C4"/>
    <w:rsid w:val="00755D47"/>
    <w:rsid w:val="00776EB2"/>
    <w:rsid w:val="00780A2B"/>
    <w:rsid w:val="00780E0F"/>
    <w:rsid w:val="0078132B"/>
    <w:rsid w:val="00781589"/>
    <w:rsid w:val="007817CD"/>
    <w:rsid w:val="007848F6"/>
    <w:rsid w:val="00791B76"/>
    <w:rsid w:val="00793610"/>
    <w:rsid w:val="007941CD"/>
    <w:rsid w:val="007955FD"/>
    <w:rsid w:val="007B2C5D"/>
    <w:rsid w:val="007C5079"/>
    <w:rsid w:val="007C6A4A"/>
    <w:rsid w:val="007D3500"/>
    <w:rsid w:val="007D6E42"/>
    <w:rsid w:val="007E097A"/>
    <w:rsid w:val="007E5071"/>
    <w:rsid w:val="007F0866"/>
    <w:rsid w:val="007F3F84"/>
    <w:rsid w:val="007F665A"/>
    <w:rsid w:val="0080334E"/>
    <w:rsid w:val="00807DAE"/>
    <w:rsid w:val="00814BE0"/>
    <w:rsid w:val="0082103C"/>
    <w:rsid w:val="008230DE"/>
    <w:rsid w:val="00823BBA"/>
    <w:rsid w:val="00823C49"/>
    <w:rsid w:val="008302C5"/>
    <w:rsid w:val="0084174E"/>
    <w:rsid w:val="00847AB3"/>
    <w:rsid w:val="00852E7C"/>
    <w:rsid w:val="00855438"/>
    <w:rsid w:val="00855FF9"/>
    <w:rsid w:val="00861695"/>
    <w:rsid w:val="0086328F"/>
    <w:rsid w:val="008641DC"/>
    <w:rsid w:val="00864913"/>
    <w:rsid w:val="0087725C"/>
    <w:rsid w:val="008855D5"/>
    <w:rsid w:val="00891A65"/>
    <w:rsid w:val="00892AF9"/>
    <w:rsid w:val="0089349B"/>
    <w:rsid w:val="00893C96"/>
    <w:rsid w:val="0089560B"/>
    <w:rsid w:val="0089678C"/>
    <w:rsid w:val="00896A78"/>
    <w:rsid w:val="008A3AD9"/>
    <w:rsid w:val="008A4F00"/>
    <w:rsid w:val="008A5460"/>
    <w:rsid w:val="008B05D3"/>
    <w:rsid w:val="008B4357"/>
    <w:rsid w:val="008B5DF6"/>
    <w:rsid w:val="008C0FB0"/>
    <w:rsid w:val="008C799B"/>
    <w:rsid w:val="008D028D"/>
    <w:rsid w:val="008D0583"/>
    <w:rsid w:val="008D2879"/>
    <w:rsid w:val="008D5327"/>
    <w:rsid w:val="008E2AD1"/>
    <w:rsid w:val="008E5A22"/>
    <w:rsid w:val="008F1D6C"/>
    <w:rsid w:val="008F4BE3"/>
    <w:rsid w:val="00903157"/>
    <w:rsid w:val="00911E5F"/>
    <w:rsid w:val="00912B42"/>
    <w:rsid w:val="00921300"/>
    <w:rsid w:val="009227A0"/>
    <w:rsid w:val="009319E6"/>
    <w:rsid w:val="0094068E"/>
    <w:rsid w:val="0094334C"/>
    <w:rsid w:val="00945EB4"/>
    <w:rsid w:val="00946632"/>
    <w:rsid w:val="00950D66"/>
    <w:rsid w:val="00951D69"/>
    <w:rsid w:val="00952376"/>
    <w:rsid w:val="00963C4C"/>
    <w:rsid w:val="009643FB"/>
    <w:rsid w:val="00964ABA"/>
    <w:rsid w:val="00965FDC"/>
    <w:rsid w:val="00967F2D"/>
    <w:rsid w:val="009763AB"/>
    <w:rsid w:val="00983049"/>
    <w:rsid w:val="00992892"/>
    <w:rsid w:val="009A20C8"/>
    <w:rsid w:val="009B2753"/>
    <w:rsid w:val="009B3CCB"/>
    <w:rsid w:val="009B56C1"/>
    <w:rsid w:val="009B5B62"/>
    <w:rsid w:val="009B75B3"/>
    <w:rsid w:val="009C0419"/>
    <w:rsid w:val="009C3293"/>
    <w:rsid w:val="009D0256"/>
    <w:rsid w:val="009D43F1"/>
    <w:rsid w:val="009E1684"/>
    <w:rsid w:val="009F0BEE"/>
    <w:rsid w:val="009F27FB"/>
    <w:rsid w:val="009F3108"/>
    <w:rsid w:val="009F43F2"/>
    <w:rsid w:val="009F56A1"/>
    <w:rsid w:val="009F5FE0"/>
    <w:rsid w:val="009F7048"/>
    <w:rsid w:val="00A012BA"/>
    <w:rsid w:val="00A100EA"/>
    <w:rsid w:val="00A23C1F"/>
    <w:rsid w:val="00A25054"/>
    <w:rsid w:val="00A26B48"/>
    <w:rsid w:val="00A27A24"/>
    <w:rsid w:val="00A314D2"/>
    <w:rsid w:val="00A339E7"/>
    <w:rsid w:val="00A33C41"/>
    <w:rsid w:val="00A3521A"/>
    <w:rsid w:val="00A41B5A"/>
    <w:rsid w:val="00A50B33"/>
    <w:rsid w:val="00A511A2"/>
    <w:rsid w:val="00A531F9"/>
    <w:rsid w:val="00A5396A"/>
    <w:rsid w:val="00A539C6"/>
    <w:rsid w:val="00A55293"/>
    <w:rsid w:val="00A65297"/>
    <w:rsid w:val="00A67D17"/>
    <w:rsid w:val="00A77CFD"/>
    <w:rsid w:val="00A803E6"/>
    <w:rsid w:val="00A83C20"/>
    <w:rsid w:val="00A91A75"/>
    <w:rsid w:val="00A927D8"/>
    <w:rsid w:val="00A9365E"/>
    <w:rsid w:val="00A96CEE"/>
    <w:rsid w:val="00AA04A3"/>
    <w:rsid w:val="00AA2FDA"/>
    <w:rsid w:val="00AA7A50"/>
    <w:rsid w:val="00AB2324"/>
    <w:rsid w:val="00AB2D80"/>
    <w:rsid w:val="00AB320A"/>
    <w:rsid w:val="00AB6520"/>
    <w:rsid w:val="00AC0855"/>
    <w:rsid w:val="00AC0BF7"/>
    <w:rsid w:val="00AC530A"/>
    <w:rsid w:val="00AD2034"/>
    <w:rsid w:val="00AD3A6C"/>
    <w:rsid w:val="00AE1BCF"/>
    <w:rsid w:val="00AE1C5F"/>
    <w:rsid w:val="00AE793C"/>
    <w:rsid w:val="00AF1C4D"/>
    <w:rsid w:val="00AF2E53"/>
    <w:rsid w:val="00AF39DC"/>
    <w:rsid w:val="00AF7BCC"/>
    <w:rsid w:val="00B01259"/>
    <w:rsid w:val="00B06BA4"/>
    <w:rsid w:val="00B128B7"/>
    <w:rsid w:val="00B13AE3"/>
    <w:rsid w:val="00B15D12"/>
    <w:rsid w:val="00B174A0"/>
    <w:rsid w:val="00B17AD2"/>
    <w:rsid w:val="00B20779"/>
    <w:rsid w:val="00B26732"/>
    <w:rsid w:val="00B3211F"/>
    <w:rsid w:val="00B34BB7"/>
    <w:rsid w:val="00B3744B"/>
    <w:rsid w:val="00B4339D"/>
    <w:rsid w:val="00B43E06"/>
    <w:rsid w:val="00B51FE8"/>
    <w:rsid w:val="00B52BF7"/>
    <w:rsid w:val="00B53A6C"/>
    <w:rsid w:val="00B56AB9"/>
    <w:rsid w:val="00B62EF6"/>
    <w:rsid w:val="00B735C0"/>
    <w:rsid w:val="00B80A1D"/>
    <w:rsid w:val="00B83E67"/>
    <w:rsid w:val="00B84565"/>
    <w:rsid w:val="00B84EF9"/>
    <w:rsid w:val="00B90927"/>
    <w:rsid w:val="00B90E00"/>
    <w:rsid w:val="00B940B1"/>
    <w:rsid w:val="00B9617D"/>
    <w:rsid w:val="00B9636D"/>
    <w:rsid w:val="00BA27B6"/>
    <w:rsid w:val="00BA3661"/>
    <w:rsid w:val="00BA618B"/>
    <w:rsid w:val="00BA7399"/>
    <w:rsid w:val="00BB62BA"/>
    <w:rsid w:val="00BB6C49"/>
    <w:rsid w:val="00BC5962"/>
    <w:rsid w:val="00BD379E"/>
    <w:rsid w:val="00BD5971"/>
    <w:rsid w:val="00BE3EAD"/>
    <w:rsid w:val="00BF44DE"/>
    <w:rsid w:val="00BF5C0F"/>
    <w:rsid w:val="00C02C0D"/>
    <w:rsid w:val="00C06643"/>
    <w:rsid w:val="00C07553"/>
    <w:rsid w:val="00C113B3"/>
    <w:rsid w:val="00C12AAF"/>
    <w:rsid w:val="00C1654B"/>
    <w:rsid w:val="00C2160F"/>
    <w:rsid w:val="00C30ADF"/>
    <w:rsid w:val="00C3547A"/>
    <w:rsid w:val="00C37BD0"/>
    <w:rsid w:val="00C501BA"/>
    <w:rsid w:val="00C60625"/>
    <w:rsid w:val="00C65A5B"/>
    <w:rsid w:val="00C7520D"/>
    <w:rsid w:val="00C77D0D"/>
    <w:rsid w:val="00C8011B"/>
    <w:rsid w:val="00C821FF"/>
    <w:rsid w:val="00C87F4C"/>
    <w:rsid w:val="00C97325"/>
    <w:rsid w:val="00CA2B39"/>
    <w:rsid w:val="00CA7177"/>
    <w:rsid w:val="00CB1196"/>
    <w:rsid w:val="00CB6F1D"/>
    <w:rsid w:val="00CC1952"/>
    <w:rsid w:val="00CC4A24"/>
    <w:rsid w:val="00CC704F"/>
    <w:rsid w:val="00CD0538"/>
    <w:rsid w:val="00CE008F"/>
    <w:rsid w:val="00CE02FA"/>
    <w:rsid w:val="00CE6592"/>
    <w:rsid w:val="00CE76CE"/>
    <w:rsid w:val="00CF2286"/>
    <w:rsid w:val="00CF4D60"/>
    <w:rsid w:val="00CF69C6"/>
    <w:rsid w:val="00D01611"/>
    <w:rsid w:val="00D061DE"/>
    <w:rsid w:val="00D1245F"/>
    <w:rsid w:val="00D13C41"/>
    <w:rsid w:val="00D231AB"/>
    <w:rsid w:val="00D24A12"/>
    <w:rsid w:val="00D31A10"/>
    <w:rsid w:val="00D3212E"/>
    <w:rsid w:val="00D33203"/>
    <w:rsid w:val="00D33762"/>
    <w:rsid w:val="00D341F4"/>
    <w:rsid w:val="00D502B1"/>
    <w:rsid w:val="00D7226C"/>
    <w:rsid w:val="00D8104D"/>
    <w:rsid w:val="00D84CFC"/>
    <w:rsid w:val="00D8653E"/>
    <w:rsid w:val="00D87009"/>
    <w:rsid w:val="00D87718"/>
    <w:rsid w:val="00D87800"/>
    <w:rsid w:val="00D92602"/>
    <w:rsid w:val="00D94773"/>
    <w:rsid w:val="00D97DB9"/>
    <w:rsid w:val="00DA1ACC"/>
    <w:rsid w:val="00DA690F"/>
    <w:rsid w:val="00DA72B8"/>
    <w:rsid w:val="00DB18F1"/>
    <w:rsid w:val="00DB4CB3"/>
    <w:rsid w:val="00DC3833"/>
    <w:rsid w:val="00DC6F07"/>
    <w:rsid w:val="00DC7D36"/>
    <w:rsid w:val="00DD1004"/>
    <w:rsid w:val="00DD31EB"/>
    <w:rsid w:val="00DD494F"/>
    <w:rsid w:val="00DE2C86"/>
    <w:rsid w:val="00DE3EF2"/>
    <w:rsid w:val="00DF0050"/>
    <w:rsid w:val="00DF1CF3"/>
    <w:rsid w:val="00DF3636"/>
    <w:rsid w:val="00DF3920"/>
    <w:rsid w:val="00E043D8"/>
    <w:rsid w:val="00E04E54"/>
    <w:rsid w:val="00E06CDF"/>
    <w:rsid w:val="00E12DCA"/>
    <w:rsid w:val="00E1677E"/>
    <w:rsid w:val="00E20C56"/>
    <w:rsid w:val="00E23478"/>
    <w:rsid w:val="00E23F78"/>
    <w:rsid w:val="00E24672"/>
    <w:rsid w:val="00E31666"/>
    <w:rsid w:val="00E319BC"/>
    <w:rsid w:val="00E52392"/>
    <w:rsid w:val="00E67557"/>
    <w:rsid w:val="00E67E64"/>
    <w:rsid w:val="00E77CB9"/>
    <w:rsid w:val="00E84AC1"/>
    <w:rsid w:val="00E861C0"/>
    <w:rsid w:val="00E94BF2"/>
    <w:rsid w:val="00E9621E"/>
    <w:rsid w:val="00EA05F0"/>
    <w:rsid w:val="00EA3E4B"/>
    <w:rsid w:val="00EB01C1"/>
    <w:rsid w:val="00EB4070"/>
    <w:rsid w:val="00EC3CAA"/>
    <w:rsid w:val="00EC6D49"/>
    <w:rsid w:val="00ED2AC9"/>
    <w:rsid w:val="00EE40FF"/>
    <w:rsid w:val="00EF2BB1"/>
    <w:rsid w:val="00EF2CEB"/>
    <w:rsid w:val="00EF6EEB"/>
    <w:rsid w:val="00F15FC6"/>
    <w:rsid w:val="00F212DB"/>
    <w:rsid w:val="00F24972"/>
    <w:rsid w:val="00F3282C"/>
    <w:rsid w:val="00F34B38"/>
    <w:rsid w:val="00F420A0"/>
    <w:rsid w:val="00F459B6"/>
    <w:rsid w:val="00F45F6F"/>
    <w:rsid w:val="00F462B3"/>
    <w:rsid w:val="00F52D29"/>
    <w:rsid w:val="00F53A78"/>
    <w:rsid w:val="00F56A16"/>
    <w:rsid w:val="00F7017C"/>
    <w:rsid w:val="00F713ED"/>
    <w:rsid w:val="00F74BB6"/>
    <w:rsid w:val="00F77791"/>
    <w:rsid w:val="00F77B7D"/>
    <w:rsid w:val="00F831C1"/>
    <w:rsid w:val="00F84516"/>
    <w:rsid w:val="00FA4564"/>
    <w:rsid w:val="00FA71CF"/>
    <w:rsid w:val="00FB794E"/>
    <w:rsid w:val="00FC3F05"/>
    <w:rsid w:val="00FC69F0"/>
    <w:rsid w:val="00FE02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A9446"/>
  <w15:chartTrackingRefBased/>
  <w15:docId w15:val="{D6368085-7878-4F04-8E9D-5E7B8406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5F0"/>
  </w:style>
  <w:style w:type="paragraph" w:styleId="Heading1">
    <w:name w:val="heading 1"/>
    <w:basedOn w:val="Normal"/>
    <w:next w:val="Normal"/>
    <w:link w:val="Heading1Char"/>
    <w:uiPriority w:val="9"/>
    <w:qFormat/>
    <w:rsid w:val="00BF4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3BB"/>
    <w:pPr>
      <w:ind w:left="720"/>
      <w:contextualSpacing/>
    </w:pPr>
  </w:style>
  <w:style w:type="table" w:styleId="TableGrid">
    <w:name w:val="Table Grid"/>
    <w:basedOn w:val="TableNormal"/>
    <w:uiPriority w:val="39"/>
    <w:rsid w:val="00706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05D3"/>
    <w:rPr>
      <w:color w:val="0563C1" w:themeColor="hyperlink"/>
      <w:u w:val="single"/>
    </w:rPr>
  </w:style>
  <w:style w:type="character" w:styleId="UnresolvedMention">
    <w:name w:val="Unresolved Mention"/>
    <w:basedOn w:val="DefaultParagraphFont"/>
    <w:uiPriority w:val="99"/>
    <w:semiHidden/>
    <w:unhideWhenUsed/>
    <w:rsid w:val="008B05D3"/>
    <w:rPr>
      <w:color w:val="605E5C"/>
      <w:shd w:val="clear" w:color="auto" w:fill="E1DFDD"/>
    </w:rPr>
  </w:style>
  <w:style w:type="character" w:customStyle="1" w:styleId="Heading1Char">
    <w:name w:val="Heading 1 Char"/>
    <w:basedOn w:val="DefaultParagraphFont"/>
    <w:link w:val="Heading1"/>
    <w:uiPriority w:val="9"/>
    <w:rsid w:val="00BF44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4DE"/>
    <w:pPr>
      <w:outlineLvl w:val="9"/>
    </w:pPr>
    <w:rPr>
      <w:lang w:bidi="ar-SA"/>
    </w:rPr>
  </w:style>
  <w:style w:type="character" w:customStyle="1" w:styleId="Heading2Char">
    <w:name w:val="Heading 2 Char"/>
    <w:basedOn w:val="DefaultParagraphFont"/>
    <w:link w:val="Heading2"/>
    <w:uiPriority w:val="9"/>
    <w:rsid w:val="00BF44D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31127"/>
    <w:pPr>
      <w:tabs>
        <w:tab w:val="left" w:pos="440"/>
        <w:tab w:val="right" w:leader="dot" w:pos="9350"/>
      </w:tabs>
      <w:spacing w:after="100"/>
    </w:pPr>
  </w:style>
  <w:style w:type="paragraph" w:styleId="TOC2">
    <w:name w:val="toc 2"/>
    <w:basedOn w:val="Normal"/>
    <w:next w:val="Normal"/>
    <w:autoRedefine/>
    <w:uiPriority w:val="39"/>
    <w:unhideWhenUsed/>
    <w:rsid w:val="007817CD"/>
    <w:pPr>
      <w:spacing w:after="100"/>
      <w:ind w:left="220"/>
    </w:pPr>
  </w:style>
  <w:style w:type="paragraph" w:styleId="Header">
    <w:name w:val="header"/>
    <w:basedOn w:val="Normal"/>
    <w:link w:val="HeaderChar"/>
    <w:uiPriority w:val="99"/>
    <w:unhideWhenUsed/>
    <w:rsid w:val="00E23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78"/>
  </w:style>
  <w:style w:type="paragraph" w:styleId="Footer">
    <w:name w:val="footer"/>
    <w:basedOn w:val="Normal"/>
    <w:link w:val="FooterChar"/>
    <w:uiPriority w:val="99"/>
    <w:unhideWhenUsed/>
    <w:rsid w:val="00E23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F78"/>
  </w:style>
  <w:style w:type="character" w:styleId="FollowedHyperlink">
    <w:name w:val="FollowedHyperlink"/>
    <w:basedOn w:val="DefaultParagraphFont"/>
    <w:uiPriority w:val="99"/>
    <w:semiHidden/>
    <w:unhideWhenUsed/>
    <w:rsid w:val="00307C44"/>
    <w:rPr>
      <w:color w:val="954F72" w:themeColor="followedHyperlink"/>
      <w:u w:val="single"/>
    </w:rPr>
  </w:style>
  <w:style w:type="paragraph" w:customStyle="1" w:styleId="paragraph">
    <w:name w:val="paragraph"/>
    <w:basedOn w:val="Normal"/>
    <w:rsid w:val="00780A2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780A2B"/>
  </w:style>
  <w:style w:type="character" w:customStyle="1" w:styleId="eop">
    <w:name w:val="eop"/>
    <w:basedOn w:val="DefaultParagraphFont"/>
    <w:rsid w:val="00780A2B"/>
  </w:style>
  <w:style w:type="character" w:styleId="CommentReference">
    <w:name w:val="annotation reference"/>
    <w:basedOn w:val="DefaultParagraphFont"/>
    <w:uiPriority w:val="99"/>
    <w:semiHidden/>
    <w:unhideWhenUsed/>
    <w:rsid w:val="00CB6F1D"/>
    <w:rPr>
      <w:sz w:val="16"/>
      <w:szCs w:val="16"/>
    </w:rPr>
  </w:style>
  <w:style w:type="paragraph" w:styleId="CommentText">
    <w:name w:val="annotation text"/>
    <w:basedOn w:val="Normal"/>
    <w:link w:val="CommentTextChar"/>
    <w:uiPriority w:val="99"/>
    <w:unhideWhenUsed/>
    <w:rsid w:val="00CB6F1D"/>
    <w:pPr>
      <w:spacing w:line="240" w:lineRule="auto"/>
    </w:pPr>
    <w:rPr>
      <w:sz w:val="20"/>
      <w:szCs w:val="20"/>
    </w:rPr>
  </w:style>
  <w:style w:type="character" w:customStyle="1" w:styleId="CommentTextChar">
    <w:name w:val="Comment Text Char"/>
    <w:basedOn w:val="DefaultParagraphFont"/>
    <w:link w:val="CommentText"/>
    <w:uiPriority w:val="99"/>
    <w:rsid w:val="00CB6F1D"/>
    <w:rPr>
      <w:sz w:val="20"/>
      <w:szCs w:val="20"/>
    </w:rPr>
  </w:style>
  <w:style w:type="paragraph" w:styleId="CommentSubject">
    <w:name w:val="annotation subject"/>
    <w:basedOn w:val="CommentText"/>
    <w:next w:val="CommentText"/>
    <w:link w:val="CommentSubjectChar"/>
    <w:uiPriority w:val="99"/>
    <w:semiHidden/>
    <w:unhideWhenUsed/>
    <w:rsid w:val="00CB6F1D"/>
    <w:rPr>
      <w:b/>
      <w:bCs/>
    </w:rPr>
  </w:style>
  <w:style w:type="character" w:customStyle="1" w:styleId="CommentSubjectChar">
    <w:name w:val="Comment Subject Char"/>
    <w:basedOn w:val="CommentTextChar"/>
    <w:link w:val="CommentSubject"/>
    <w:uiPriority w:val="99"/>
    <w:semiHidden/>
    <w:rsid w:val="00CB6F1D"/>
    <w:rPr>
      <w:b/>
      <w:bCs/>
      <w:sz w:val="20"/>
      <w:szCs w:val="20"/>
    </w:rPr>
  </w:style>
  <w:style w:type="paragraph" w:styleId="Revision">
    <w:name w:val="Revision"/>
    <w:hidden/>
    <w:uiPriority w:val="99"/>
    <w:semiHidden/>
    <w:rsid w:val="00CB6F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0581">
      <w:bodyDiv w:val="1"/>
      <w:marLeft w:val="0"/>
      <w:marRight w:val="0"/>
      <w:marTop w:val="0"/>
      <w:marBottom w:val="0"/>
      <w:divBdr>
        <w:top w:val="none" w:sz="0" w:space="0" w:color="auto"/>
        <w:left w:val="none" w:sz="0" w:space="0" w:color="auto"/>
        <w:bottom w:val="none" w:sz="0" w:space="0" w:color="auto"/>
        <w:right w:val="none" w:sz="0" w:space="0" w:color="auto"/>
      </w:divBdr>
      <w:divsChild>
        <w:div w:id="1075208112">
          <w:marLeft w:val="360"/>
          <w:marRight w:val="0"/>
          <w:marTop w:val="200"/>
          <w:marBottom w:val="0"/>
          <w:divBdr>
            <w:top w:val="none" w:sz="0" w:space="0" w:color="auto"/>
            <w:left w:val="none" w:sz="0" w:space="0" w:color="auto"/>
            <w:bottom w:val="none" w:sz="0" w:space="0" w:color="auto"/>
            <w:right w:val="none" w:sz="0" w:space="0" w:color="auto"/>
          </w:divBdr>
        </w:div>
        <w:div w:id="556938094">
          <w:marLeft w:val="806"/>
          <w:marRight w:val="0"/>
          <w:marTop w:val="200"/>
          <w:marBottom w:val="0"/>
          <w:divBdr>
            <w:top w:val="none" w:sz="0" w:space="0" w:color="auto"/>
            <w:left w:val="none" w:sz="0" w:space="0" w:color="auto"/>
            <w:bottom w:val="none" w:sz="0" w:space="0" w:color="auto"/>
            <w:right w:val="none" w:sz="0" w:space="0" w:color="auto"/>
          </w:divBdr>
        </w:div>
        <w:div w:id="1646811342">
          <w:marLeft w:val="806"/>
          <w:marRight w:val="0"/>
          <w:marTop w:val="200"/>
          <w:marBottom w:val="0"/>
          <w:divBdr>
            <w:top w:val="none" w:sz="0" w:space="0" w:color="auto"/>
            <w:left w:val="none" w:sz="0" w:space="0" w:color="auto"/>
            <w:bottom w:val="none" w:sz="0" w:space="0" w:color="auto"/>
            <w:right w:val="none" w:sz="0" w:space="0" w:color="auto"/>
          </w:divBdr>
        </w:div>
      </w:divsChild>
    </w:div>
    <w:div w:id="368844876">
      <w:bodyDiv w:val="1"/>
      <w:marLeft w:val="0"/>
      <w:marRight w:val="0"/>
      <w:marTop w:val="0"/>
      <w:marBottom w:val="0"/>
      <w:divBdr>
        <w:top w:val="none" w:sz="0" w:space="0" w:color="auto"/>
        <w:left w:val="none" w:sz="0" w:space="0" w:color="auto"/>
        <w:bottom w:val="none" w:sz="0" w:space="0" w:color="auto"/>
        <w:right w:val="none" w:sz="0" w:space="0" w:color="auto"/>
      </w:divBdr>
    </w:div>
    <w:div w:id="495729602">
      <w:bodyDiv w:val="1"/>
      <w:marLeft w:val="0"/>
      <w:marRight w:val="0"/>
      <w:marTop w:val="0"/>
      <w:marBottom w:val="0"/>
      <w:divBdr>
        <w:top w:val="none" w:sz="0" w:space="0" w:color="auto"/>
        <w:left w:val="none" w:sz="0" w:space="0" w:color="auto"/>
        <w:bottom w:val="none" w:sz="0" w:space="0" w:color="auto"/>
        <w:right w:val="none" w:sz="0" w:space="0" w:color="auto"/>
      </w:divBdr>
      <w:divsChild>
        <w:div w:id="80570976">
          <w:marLeft w:val="0"/>
          <w:marRight w:val="0"/>
          <w:marTop w:val="0"/>
          <w:marBottom w:val="0"/>
          <w:divBdr>
            <w:top w:val="none" w:sz="0" w:space="0" w:color="auto"/>
            <w:left w:val="none" w:sz="0" w:space="0" w:color="auto"/>
            <w:bottom w:val="none" w:sz="0" w:space="0" w:color="auto"/>
            <w:right w:val="none" w:sz="0" w:space="0" w:color="auto"/>
          </w:divBdr>
          <w:divsChild>
            <w:div w:id="424956290">
              <w:marLeft w:val="0"/>
              <w:marRight w:val="0"/>
              <w:marTop w:val="0"/>
              <w:marBottom w:val="0"/>
              <w:divBdr>
                <w:top w:val="none" w:sz="0" w:space="0" w:color="auto"/>
                <w:left w:val="none" w:sz="0" w:space="0" w:color="auto"/>
                <w:bottom w:val="none" w:sz="0" w:space="0" w:color="auto"/>
                <w:right w:val="none" w:sz="0" w:space="0" w:color="auto"/>
              </w:divBdr>
            </w:div>
            <w:div w:id="1345135038">
              <w:marLeft w:val="0"/>
              <w:marRight w:val="0"/>
              <w:marTop w:val="0"/>
              <w:marBottom w:val="0"/>
              <w:divBdr>
                <w:top w:val="none" w:sz="0" w:space="0" w:color="auto"/>
                <w:left w:val="none" w:sz="0" w:space="0" w:color="auto"/>
                <w:bottom w:val="none" w:sz="0" w:space="0" w:color="auto"/>
                <w:right w:val="none" w:sz="0" w:space="0" w:color="auto"/>
              </w:divBdr>
            </w:div>
          </w:divsChild>
        </w:div>
        <w:div w:id="2029063980">
          <w:marLeft w:val="0"/>
          <w:marRight w:val="0"/>
          <w:marTop w:val="0"/>
          <w:marBottom w:val="0"/>
          <w:divBdr>
            <w:top w:val="none" w:sz="0" w:space="0" w:color="auto"/>
            <w:left w:val="none" w:sz="0" w:space="0" w:color="auto"/>
            <w:bottom w:val="none" w:sz="0" w:space="0" w:color="auto"/>
            <w:right w:val="none" w:sz="0" w:space="0" w:color="auto"/>
          </w:divBdr>
          <w:divsChild>
            <w:div w:id="136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262">
      <w:bodyDiv w:val="1"/>
      <w:marLeft w:val="0"/>
      <w:marRight w:val="0"/>
      <w:marTop w:val="0"/>
      <w:marBottom w:val="0"/>
      <w:divBdr>
        <w:top w:val="none" w:sz="0" w:space="0" w:color="auto"/>
        <w:left w:val="none" w:sz="0" w:space="0" w:color="auto"/>
        <w:bottom w:val="none" w:sz="0" w:space="0" w:color="auto"/>
        <w:right w:val="none" w:sz="0" w:space="0" w:color="auto"/>
      </w:divBdr>
      <w:divsChild>
        <w:div w:id="185024874">
          <w:marLeft w:val="360"/>
          <w:marRight w:val="0"/>
          <w:marTop w:val="200"/>
          <w:marBottom w:val="0"/>
          <w:divBdr>
            <w:top w:val="none" w:sz="0" w:space="0" w:color="auto"/>
            <w:left w:val="none" w:sz="0" w:space="0" w:color="auto"/>
            <w:bottom w:val="none" w:sz="0" w:space="0" w:color="auto"/>
            <w:right w:val="none" w:sz="0" w:space="0" w:color="auto"/>
          </w:divBdr>
        </w:div>
      </w:divsChild>
    </w:div>
    <w:div w:id="1008019887">
      <w:bodyDiv w:val="1"/>
      <w:marLeft w:val="0"/>
      <w:marRight w:val="0"/>
      <w:marTop w:val="0"/>
      <w:marBottom w:val="0"/>
      <w:divBdr>
        <w:top w:val="none" w:sz="0" w:space="0" w:color="auto"/>
        <w:left w:val="none" w:sz="0" w:space="0" w:color="auto"/>
        <w:bottom w:val="none" w:sz="0" w:space="0" w:color="auto"/>
        <w:right w:val="none" w:sz="0" w:space="0" w:color="auto"/>
      </w:divBdr>
      <w:divsChild>
        <w:div w:id="1749037888">
          <w:marLeft w:val="360"/>
          <w:marRight w:val="0"/>
          <w:marTop w:val="200"/>
          <w:marBottom w:val="0"/>
          <w:divBdr>
            <w:top w:val="none" w:sz="0" w:space="0" w:color="auto"/>
            <w:left w:val="none" w:sz="0" w:space="0" w:color="auto"/>
            <w:bottom w:val="none" w:sz="0" w:space="0" w:color="auto"/>
            <w:right w:val="none" w:sz="0" w:space="0" w:color="auto"/>
          </w:divBdr>
        </w:div>
        <w:div w:id="2019503027">
          <w:marLeft w:val="1080"/>
          <w:marRight w:val="0"/>
          <w:marTop w:val="100"/>
          <w:marBottom w:val="0"/>
          <w:divBdr>
            <w:top w:val="none" w:sz="0" w:space="0" w:color="auto"/>
            <w:left w:val="none" w:sz="0" w:space="0" w:color="auto"/>
            <w:bottom w:val="none" w:sz="0" w:space="0" w:color="auto"/>
            <w:right w:val="none" w:sz="0" w:space="0" w:color="auto"/>
          </w:divBdr>
        </w:div>
        <w:div w:id="1731080197">
          <w:marLeft w:val="1080"/>
          <w:marRight w:val="0"/>
          <w:marTop w:val="100"/>
          <w:marBottom w:val="0"/>
          <w:divBdr>
            <w:top w:val="none" w:sz="0" w:space="0" w:color="auto"/>
            <w:left w:val="none" w:sz="0" w:space="0" w:color="auto"/>
            <w:bottom w:val="none" w:sz="0" w:space="0" w:color="auto"/>
            <w:right w:val="none" w:sz="0" w:space="0" w:color="auto"/>
          </w:divBdr>
        </w:div>
      </w:divsChild>
    </w:div>
    <w:div w:id="1230457218">
      <w:bodyDiv w:val="1"/>
      <w:marLeft w:val="0"/>
      <w:marRight w:val="0"/>
      <w:marTop w:val="0"/>
      <w:marBottom w:val="0"/>
      <w:divBdr>
        <w:top w:val="none" w:sz="0" w:space="0" w:color="auto"/>
        <w:left w:val="none" w:sz="0" w:space="0" w:color="auto"/>
        <w:bottom w:val="none" w:sz="0" w:space="0" w:color="auto"/>
        <w:right w:val="none" w:sz="0" w:space="0" w:color="auto"/>
      </w:divBdr>
      <w:divsChild>
        <w:div w:id="2053652589">
          <w:marLeft w:val="360"/>
          <w:marRight w:val="0"/>
          <w:marTop w:val="200"/>
          <w:marBottom w:val="0"/>
          <w:divBdr>
            <w:top w:val="none" w:sz="0" w:space="0" w:color="auto"/>
            <w:left w:val="none" w:sz="0" w:space="0" w:color="auto"/>
            <w:bottom w:val="none" w:sz="0" w:space="0" w:color="auto"/>
            <w:right w:val="none" w:sz="0" w:space="0" w:color="auto"/>
          </w:divBdr>
        </w:div>
        <w:div w:id="264776542">
          <w:marLeft w:val="360"/>
          <w:marRight w:val="0"/>
          <w:marTop w:val="200"/>
          <w:marBottom w:val="0"/>
          <w:divBdr>
            <w:top w:val="none" w:sz="0" w:space="0" w:color="auto"/>
            <w:left w:val="none" w:sz="0" w:space="0" w:color="auto"/>
            <w:bottom w:val="none" w:sz="0" w:space="0" w:color="auto"/>
            <w:right w:val="none" w:sz="0" w:space="0" w:color="auto"/>
          </w:divBdr>
        </w:div>
      </w:divsChild>
    </w:div>
    <w:div w:id="1406806053">
      <w:bodyDiv w:val="1"/>
      <w:marLeft w:val="0"/>
      <w:marRight w:val="0"/>
      <w:marTop w:val="0"/>
      <w:marBottom w:val="0"/>
      <w:divBdr>
        <w:top w:val="none" w:sz="0" w:space="0" w:color="auto"/>
        <w:left w:val="none" w:sz="0" w:space="0" w:color="auto"/>
        <w:bottom w:val="none" w:sz="0" w:space="0" w:color="auto"/>
        <w:right w:val="none" w:sz="0" w:space="0" w:color="auto"/>
      </w:divBdr>
    </w:div>
    <w:div w:id="1438718353">
      <w:bodyDiv w:val="1"/>
      <w:marLeft w:val="0"/>
      <w:marRight w:val="0"/>
      <w:marTop w:val="0"/>
      <w:marBottom w:val="0"/>
      <w:divBdr>
        <w:top w:val="none" w:sz="0" w:space="0" w:color="auto"/>
        <w:left w:val="none" w:sz="0" w:space="0" w:color="auto"/>
        <w:bottom w:val="none" w:sz="0" w:space="0" w:color="auto"/>
        <w:right w:val="none" w:sz="0" w:space="0" w:color="auto"/>
      </w:divBdr>
      <w:divsChild>
        <w:div w:id="263610117">
          <w:marLeft w:val="360"/>
          <w:marRight w:val="0"/>
          <w:marTop w:val="200"/>
          <w:marBottom w:val="0"/>
          <w:divBdr>
            <w:top w:val="none" w:sz="0" w:space="0" w:color="auto"/>
            <w:left w:val="none" w:sz="0" w:space="0" w:color="auto"/>
            <w:bottom w:val="none" w:sz="0" w:space="0" w:color="auto"/>
            <w:right w:val="none" w:sz="0" w:space="0" w:color="auto"/>
          </w:divBdr>
        </w:div>
      </w:divsChild>
    </w:div>
    <w:div w:id="1632439651">
      <w:bodyDiv w:val="1"/>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 w:id="1592621352">
          <w:marLeft w:val="0"/>
          <w:marRight w:val="0"/>
          <w:marTop w:val="0"/>
          <w:marBottom w:val="0"/>
          <w:divBdr>
            <w:top w:val="none" w:sz="0" w:space="0" w:color="auto"/>
            <w:left w:val="none" w:sz="0" w:space="0" w:color="auto"/>
            <w:bottom w:val="none" w:sz="0" w:space="0" w:color="auto"/>
            <w:right w:val="none" w:sz="0" w:space="0" w:color="auto"/>
          </w:divBdr>
        </w:div>
        <w:div w:id="728113510">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0"/>
          <w:marBottom w:val="0"/>
          <w:divBdr>
            <w:top w:val="none" w:sz="0" w:space="0" w:color="auto"/>
            <w:left w:val="none" w:sz="0" w:space="0" w:color="auto"/>
            <w:bottom w:val="none" w:sz="0" w:space="0" w:color="auto"/>
            <w:right w:val="none" w:sz="0" w:space="0" w:color="auto"/>
          </w:divBdr>
        </w:div>
        <w:div w:id="121115141">
          <w:marLeft w:val="0"/>
          <w:marRight w:val="0"/>
          <w:marTop w:val="0"/>
          <w:marBottom w:val="0"/>
          <w:divBdr>
            <w:top w:val="none" w:sz="0" w:space="0" w:color="auto"/>
            <w:left w:val="none" w:sz="0" w:space="0" w:color="auto"/>
            <w:bottom w:val="none" w:sz="0" w:space="0" w:color="auto"/>
            <w:right w:val="none" w:sz="0" w:space="0" w:color="auto"/>
          </w:divBdr>
        </w:div>
      </w:divsChild>
    </w:div>
    <w:div w:id="1703239616">
      <w:bodyDiv w:val="1"/>
      <w:marLeft w:val="0"/>
      <w:marRight w:val="0"/>
      <w:marTop w:val="0"/>
      <w:marBottom w:val="0"/>
      <w:divBdr>
        <w:top w:val="none" w:sz="0" w:space="0" w:color="auto"/>
        <w:left w:val="none" w:sz="0" w:space="0" w:color="auto"/>
        <w:bottom w:val="none" w:sz="0" w:space="0" w:color="auto"/>
        <w:right w:val="none" w:sz="0" w:space="0" w:color="auto"/>
      </w:divBdr>
      <w:divsChild>
        <w:div w:id="17168501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panoptotech.cloud.panopto.eu/Panopto/Pages/Viewer.aspx?id=95ce21d7-caf9-41c1-95f2-ae8a007f0a3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hyperlink" Target="https://panoptotech.cloud.panopto.eu/Panopto/Pages/Viewer.aspx?id=1aa9f482-badd-48ea-89e1-aec000ce54e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technion.zoom.us/rec/share/QdjOAmbbNnjCsHFOagntPT_vYesUt8Wt3rCGhhMcBF2iYzFf85XL29UI_BReUfM-.e7ecu9IhVaWJU08G?startTime=165469989600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2.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4T10:05:41.221"/>
    </inkml:context>
    <inkml:brush xml:id="br0">
      <inkml:brushProperty name="width" value="0.05" units="cm"/>
      <inkml:brushProperty name="height" value="0.05" units="cm"/>
      <inkml:brushProperty name="color" value="#E71224"/>
    </inkml:brush>
  </inkml:definitions>
  <inkml:trace contextRef="#ctx0" brushRef="#br0">1 1 24575,'0'376'-1365,"0"-357"-5461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4T10:06:19.250"/>
    </inkml:context>
    <inkml:brush xml:id="br0">
      <inkml:brushProperty name="width" value="0.05" units="cm"/>
      <inkml:brushProperty name="height" value="0.05" units="cm"/>
      <inkml:brushProperty name="color" value="#E71224"/>
    </inkml:brush>
  </inkml:definitions>
  <inkml:trace contextRef="#ctx0" brushRef="#br0">203 1 24575,'-13'0'0,"0"0"0,0 1 0,0 0 0,0 1 0,1 0 0,-1 1 0,1 1 0,-19 7 0,26-9 0,1 1 0,-1 0 0,1 0 0,0 1 0,0-1 0,0 1 0,0 0 0,0 0 0,1 0 0,0 0 0,0 1 0,0-1 0,0 1 0,1 0 0,0 0 0,0 0 0,0 0 0,0 0 0,1 0 0,0 1 0,0-1 0,1 0 0,-1 7 0,-2 41 0,7 92 0,-2-136 0,-1 0 0,1 0 0,1-1 0,-1 1 0,1 0 0,1-1 0,0 0 0,0 0 0,0 0 0,1-1 0,0 1 0,1-1 0,0 0 0,0 0 0,0-1 0,11 8 0,18 24 0,-30-31 0,1 0 0,0 0 0,0-1 0,11 9 0,-9-9 0,0-1 0,0 0 0,1 0 0,-1-1 0,1 0 0,12 4 0,-19-7 0,0-1 0,0 1 0,0-1 0,0 0 0,0 0 0,0 0 0,0 0 0,0 0 0,0 0 0,-1 0 0,1-1 0,0 1 0,0-1 0,0 1 0,0-1 0,0 0 0,-1 0 0,1 1 0,0-2 0,-1 1 0,1 0 0,-1 0 0,1 0 0,-1-1 0,1 1 0,-1 0 0,0-1 0,0 1 0,0-1 0,0 0 0,0 1 0,0-1 0,0 0 0,0 0 0,-1 0 0,1 1 0,-1-1 0,1 0 0,-1-3 0,10-69 0,-3 7 0,15-65 0,-19 123 0,-1 0 0,0 0 0,-1 0 0,0-1 0,0 1 0,-1 0 0,0-1 0,-1 1 0,0 0 0,0 0 0,-1 0 0,0 0 0,-1 0 0,0 0 0,0 0 0,-1 1 0,0-1 0,0 1 0,-1 0 0,0 1 0,-1-1 0,0 1 0,-8-9 0,-15 2-1365,13 10-5461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4T10:05:46.293"/>
    </inkml:context>
    <inkml:brush xml:id="br0">
      <inkml:brushProperty name="width" value="0.05" units="cm"/>
      <inkml:brushProperty name="height" value="0.05" units="cm"/>
      <inkml:brushProperty name="color" value="#E71224"/>
    </inkml:brush>
  </inkml:definitions>
  <inkml:trace contextRef="#ctx0" brushRef="#br0">13341 5282 24575,'1'2'0,"-1"-1"0,1 1 0,0 0 0,0-1 0,0 1 0,0-1 0,0 0 0,0 1 0,1-1 0,-1 0 0,0 1 0,1-1 0,-1 0 0,1 0 0,-1 0 0,1 0 0,-1-1 0,1 1 0,0 0 0,1 0 0,37 13 0,12-9 0,-45-5 0,0 0 0,0 1 0,-1-1 0,1 1 0,0 0 0,-1 1 0,1 0 0,-1 0 0,0 0 0,1 1 0,-1 0 0,0 0 0,-1 0 0,1 1 0,7 6 0,77 67 0,-46-35 0,-12-13 0,-3 2 0,43 54 0,-57-67 0,14 21 0,-29-38 0,1 0 0,-1 0 0,1 0 0,-1 0 0,0 0 0,0 0 0,1 0 0,-1 0 0,0 0 0,0 0 0,0 1 0,0-1 0,0 0 0,0 0 0,-1 0 0,1 0 0,0 0 0,-1 0 0,1 0 0,0 0 0,-1 0 0,1 0 0,-1 0 0,0 0 0,1 0 0,-1 0 0,0 0 0,1-1 0,-1 1 0,0 0 0,0 0 0,0-1 0,0 1 0,0 0 0,-1 0 0,-8 4 0,0 0 0,0-1 0,-1 0 0,1-1 0,-1 0 0,0-1 0,1 0 0,-20 1 0,-94-5 0,52-1 0,42 2 0,31 1 0,19 5 0,-3 1 0,0 1 0,-1 1 0,0 0 0,0 1 0,-1 0 0,0 1 0,14 14 0,-12-12 0,-12-8 0,-1 0 0,0 0 0,0 0 0,0 1 0,-1-1 0,1 1 0,-1 0 0,0 0 0,-1 0 0,1 1 0,-1-1 0,0 0 0,0 1 0,-1 0 0,1-1 0,-1 1 0,0 7 0,-1-10 0,1 0 0,-1-1 0,-1 1 0,1 0 0,0 0 0,-1 0 0,1 0 0,-1-1 0,0 1 0,0 0 0,0-1 0,0 1 0,-1 0 0,1-1 0,-1 0 0,1 1 0,-1-1 0,0 0 0,0 0 0,0 0 0,0 0 0,0 0 0,0 0 0,-1-1 0,1 1 0,-1-1 0,1 1 0,-1-1 0,1 0 0,-1 0 0,0 0 0,1 0 0,-1-1 0,0 1 0,-5-1 0,-43 7 130,-13 0-878,-66 1 1,111-8-6079</inkml:trace>
  <inkml:trace contextRef="#ctx0" brushRef="#br0" timeOffset="1535.97">9432 5326 24575,'2'99'0,"0"-31"0,-10 97 0,8-163 0,0 0 0,0-1 0,0 1 0,0 0 0,0 0 0,0-1 0,0 1 0,0 0 0,1-1 0,-1 1 0,1-1 0,-1 1 0,1 0 0,0-1 0,-1 1 0,1-1 0,0 1 0,0-1 0,0 0 0,0 1 0,0-1 0,1 0 0,-1 0 0,0 0 0,0 0 0,1 0 0,-1 0 0,1 0 0,-1 0 0,1 0 0,-1-1 0,1 1 0,-1-1 0,1 1 0,0-1 0,-1 0 0,3 1 0,10 1 0,-1-1 0,1-1 0,0 0 0,15-2 0,28 2 0,1 9 0,-40-7 0,1 1 0,34 11 0,-44-8 0,-22-4 0,-24-6 0,34 1 0,-1 1 0,0-1 0,1 0 0,-1 0 0,1-1 0,0 1 0,0-1 0,0 0 0,1 0 0,-1 1 0,1-2 0,0 1 0,0 0 0,0 0 0,1-1 0,0 1 0,-2-9 0,-1-7 0,0 0 0,0-35 0,3 26 0,1 21 0,1 23 0,-1 362-1365,0-358-5461</inkml:trace>
  <inkml:trace contextRef="#ctx0" brushRef="#br0" timeOffset="7869.11">2275 999 24575,'47'0'0,"0"2"0,59 10 0,45 10 0,43 8 0,112 22-546,-189-33 392,-62-12 13,-1 3 1,0 2-1,53 19 1,-69-19 337,0-2 0,1-2 0,56 5 0,56 12 277,-104-16-474,0-2 0,0-2 0,92-3 0,-119-1 0,0 1 0,29 6 0,37 3 0,-61-11 0,1 1 0,-1 1 0,41 8 0,-43-6 0,0 0 0,32 0 0,-30-3 0,47 8 0,118 23 0,-58-10 0,67 13 0,-44-3 0,-106-23 0,-30-5 0,0-1 0,27 2 0,-17-3 0,1 2 0,-1 1 0,51 15 0,104 37 0,-112-35 0,56 20 0,-105-34 0,1-1 0,38 7 0,-39-10 0,0 1 0,44 16 0,148 59 0,-37-15 0,121 42 0,-103-44-396,16 7-53,-183-58 229,79 25-1474,112 34 4453,-82-25-2759,-93-28 0,80 18 0,-109-31 0,1 0 0,-1 1 0,22 12 0,8 3 0,21 8 0,-41-17 0,0-1 0,1-1 0,28 7 0,-27-10 0,-2 2 0,49 22 0,-7-2 0,94 37 0,68 25 0,125 38-567,251 82 567,-601-209 1,286 115 565,-248-99-566,40 22 0,56 54 0,18 9 0,-52-41 0,163 85 0,71 6 0,-279-119 0,13 7 0,-42-27 0,1 2 0,-2 0 0,0 3 0,45 35 0,80 53 0,-130-90 0,-1 2 0,23 21 0,-23-18 0,46 32 0,34 19 0,-59-40 0,76 43 0,-78-51 0,63 49 0,-28-19 0,-46-32 0,-2 1 0,0 1 0,-1 2 0,-2 1 0,-1 1 0,-1 1 0,25 39 0,60 110 0,-86-155 0,-20-21 0,-1 0 0,1 1 0,-1-1 0,0 1 0,0 0 0,0 0 0,3 4 0,70 137 0,-32-57 0,-23-35 340,-18-44-681,0 0 0,0 0 0,1 0 0,6 12 0,-2-10-6485</inkml:trace>
  <inkml:trace contextRef="#ctx0" brushRef="#br0" timeOffset="9417.15">12634 5282 24575,'64'-1'0,"71"3"0,-127 0 0,-1 0 0,0 0 0,0 1 0,0 0 0,-1 1 0,1 0 0,-1 0 0,1 0 0,-1 1 0,-1-1 0,1 2 0,-1-1 0,6 8 0,36 27 0,-29-30 0,-22-20 0,-13-26 0,7-2 0,5 18 0,0-1 0,1 1 0,-2-36 0,5 42 0,-1 0 0,-1 0 0,0 0 0,0 0 0,-7-14 0,5 14 0,1 0 0,0 0 0,1 0 0,0-1 0,0-14 0,4-369-1365,-1 379-5461</inkml:trace>
  <inkml:trace contextRef="#ctx0" brushRef="#br0" timeOffset="-2557.77">1591 92 24575,'6'-2'0,"0"1"0,-1-1 0,1 0 0,0 0 0,-1-1 0,1 0 0,-1 0 0,0 0 0,0 0 0,0-1 0,0 0 0,0 0 0,4-6 0,-2 4 0,0-1 0,1 1 0,0 1 0,0-1 0,14-6 0,-20 11 0,0 1 0,0-1 0,1 0 0,-1 1 0,1 0 0,-1-1 0,1 1 0,-1 0 0,0 0 0,1 0 0,-1 1 0,1-1 0,-1 0 0,1 1 0,-1 0 0,0 0 0,0-1 0,1 1 0,-1 1 0,0-1 0,0 0 0,0 0 0,0 1 0,0-1 0,0 1 0,2 2 0,-1 0 0,0-1 0,-1 1 0,1 0 0,-1 1 0,0-1 0,0 0 0,0 1 0,-1-1 0,1 1 0,-1-1 0,0 1 0,0 0 0,-1 0 0,0-1 0,1 1 0,-2 0 0,1 0 0,-1 6 0,0-4 0,0 1 0,-1-1 0,1 0 0,-1 0 0,-1 0 0,1 0 0,-1 0 0,0-1 0,-1 1 0,0-1 0,-5 8 0,-24 16 0,29-28 0,1 1 0,-1 0 0,0 0 0,1 0 0,-1 1 0,1-1 0,0 1 0,0 0 0,1 0 0,-1 0 0,1 0 0,0 0 0,0 1 0,0-1 0,0 0 0,1 1 0,0 0 0,0-1 0,0 7 0,0-9 10,1 0 0,0 1-1,0-1 1,0 1 0,0-1-1,0 1 1,0-1 0,1 0-1,-1 1 1,1-1 0,0 0-1,-1 1 1,1-1 0,0 0 0,1 0-1,-1 1 1,0-1 0,1 0-1,-1 0 1,1-1 0,-1 1-1,1 0 1,0 0 0,0-1-1,0 1 1,0-1 0,0 0-1,0 0 1,0 1 0,0-1-1,1 0 1,-1-1 0,3 2 0,7 0-164,1 0 1,-1-1 0,0 0-1,0-1 1,19-2 0,-10 0-622,-1 2-6051</inkml:trace>
  <inkml:trace contextRef="#ctx0" brushRef="#br0">13341 5282 24575,'1'2'0,"-1"-1"0,1 1 0,0 0 0,0-1 0,0 1 0,0-1 0,0 0 0,0 1 0,1-1 0,-1 0 0,0 1 0,1-1 0,-1 0 0,1 0 0,-1 0 0,1 0 0,-1-1 0,1 1 0,0 0 0,1 0 0,37 13 0,12-9 0,-45-5 0,0 0 0,0 1 0,-1-1 0,1 1 0,0 0 0,-1 1 0,1 0 0,-1 0 0,0 0 0,1 1 0,-1 0 0,0 0 0,-1 0 0,1 1 0,7 6 0,77 67 0,-46-35 0,-12-13 0,-3 2 0,43 54 0,-57-67 0,14 21 0,-29-38 0,1 0 0,-1 0 0,1 0 0,-1 0 0,0 0 0,0 0 0,1 0 0,-1 0 0,0 0 0,0 0 0,0 1 0,0-1 0,0 0 0,0 0 0,-1 0 0,1 0 0,0 0 0,-1 0 0,1 0 0,0 0 0,-1 0 0,1 0 0,-1 0 0,0 0 0,1 0 0,-1 0 0,0 0 0,1-1 0,-1 1 0,0 0 0,0 0 0,0-1 0,0 1 0,0 0 0,-1 0 0,-8 4 0,0 0 0,0-1 0,-1 0 0,1-1 0,-1 0 0,0-1 0,1 0 0,-20 1 0,-94-5 0,52-1 0,42 2 0,31 1 0,19 5 0,-3 1 0,0 1 0,-1 1 0,0 0 0,0 1 0,-1 0 0,0 1 0,14 14 0,-12-12 0,-12-8 0,-1 0 0,0 0 0,0 0 0,0 1 0,-1-1 0,1 1 0,-1 0 0,0 0 0,-1 0 0,1 1 0,-1-1 0,0 0 0,0 1 0,-1 0 0,1-1 0,-1 1 0,0 7 0,-1-10 0,1 0 0,-1-1 0,-1 1 0,1 0 0,0 0 0,-1 0 0,1 0 0,-1-1 0,0 1 0,0 0 0,0-1 0,0 1 0,-1 0 0,1-1 0,-1 0 0,1 1 0,-1-1 0,0 0 0,0 0 0,0 0 0,0 0 0,0 0 0,0 0 0,-1-1 0,1 1 0,-1-1 0,1 1 0,-1-1 0,1 0 0,-1 0 0,0 0 0,1 0 0,-1-1 0,0 1 0,-5-1 0,-43 7 130,-13 0-878,-66 1 1,111-8-6079</inkml:trace>
  <inkml:trace contextRef="#ctx0" brushRef="#br0" timeOffset="1535.97">9432 5326 24575,'2'99'0,"0"-31"0,-10 97 0,8-163 0,0 0 0,0-1 0,0 1 0,0 0 0,0 0 0,0-1 0,0 1 0,0 0 0,1-1 0,-1 1 0,1-1 0,-1 1 0,1 0 0,0-1 0,-1 1 0,1-1 0,0 1 0,0-1 0,0 0 0,0 1 0,0-1 0,1 0 0,-1 0 0,0 0 0,0 0 0,1 0 0,-1 0 0,1 0 0,-1 0 0,1 0 0,-1-1 0,1 1 0,-1-1 0,1 1 0,0-1 0,-1 0 0,3 1 0,10 1 0,-1-1 0,1-1 0,0 0 0,15-2 0,28 2 0,1 9 0,-40-7 0,1 1 0,34 11 0,-44-8 0,-22-4 0,-24-6 0,34 1 0,-1 1 0,0-1 0,1 0 0,-1 0 0,1-1 0,0 1 0,0-1 0,0 0 0,1 0 0,-1 1 0,1-2 0,0 1 0,0 0 0,0 0 0,1-1 0,0 1 0,-2-9 0,-1-7 0,0 0 0,0-35 0,3 26 0,1 21 0,1 23 0,-1 362-1365,0-358-5461</inkml:trace>
  <inkml:trace contextRef="#ctx0" brushRef="#br0" timeOffset="5233.96">286 402 24575,'39'-2'0,"-1"-1"0,45-10 0,-27 7 0,0 3 0,93 5 0,-38 0 0,-96-2 0,0-1 0,1 2 0,-1 0 0,0 1 0,0 0 0,0 1 0,0 1 0,0 0 0,19 10 0,71 26 0,-80-32 0,0 1 0,-1 1 0,0 1 0,23 14 0,-33-17 0,1 0 0,0-2 0,23 8 0,34 17 0,-34-10 0,-20-12 0,0 1 0,-1 0 0,0 1 0,-1 1 0,20 20 0,40 37 0,24 39-1365,-92-97-5461</inkml:trace>
  <inkml:trace contextRef="#ctx0" brushRef="#br0" timeOffset="6005.86">1502 776 24575,'19'-1'0,"1"2"0,-1 0 0,0 1 0,1 1 0,-1 1 0,-1 0 0,1 1 0,0 2 0,-1 0 0,0 0 0,-1 2 0,20 12 0,-7-4 0,-25-18 0,-14-14 0,5 10 0,1-1 0,0 1 0,0-1 0,0 0 0,1 0 0,0-1 0,0 1 0,0 0 0,1-1 0,0 1 0,0-11 0,3-81 0,0 52 0,-2-20-1365,0 47-5461</inkml:trace>
  <inkml:trace contextRef="#ctx0" brushRef="#br0" timeOffset="7869.11">2275 999 24575,'47'0'0,"0"2"0,59 10 0,45 10 0,43 8 0,112 22-546,-189-33 392,-62-12 13,-1 3 1,0 2-1,53 19 1,-69-19 337,0-2 0,1-2 0,56 5 0,56 12 277,-104-16-474,0-2 0,0-2 0,92-3 0,-119-1 0,0 1 0,29 6 0,37 3 0,-61-11 0,1 1 0,-1 1 0,41 8 0,-43-6 0,0 0 0,32 0 0,-30-3 0,47 8 0,118 23 0,-58-10 0,67 13 0,-44-3 0,-106-23 0,-30-5 0,0-1 0,27 2 0,-17-3 0,1 2 0,-1 1 0,51 15 0,104 37 0,-112-35 0,56 20 0,-105-34 0,1-1 0,38 7 0,-39-10 0,0 1 0,44 16 0,148 59 0,-37-15 0,121 42 0,-103-44-396,16 7-53,-183-58 229,79 25-1474,112 34 4453,-82-25-2759,-93-28 0,80 18 0,-109-31 0,1 0 0,-1 1 0,22 12 0,8 3 0,21 8 0,-41-17 0,0-1 0,1-1 0,28 7 0,-27-10 0,-2 2 0,49 22 0,-7-2 0,94 37 0,68 25 0,125 38-567,251 82 567,-601-209 1,286 115 565,-248-99-566,40 22 0,56 54 0,18 9 0,-52-41 0,163 85 0,71 6 0,-279-119 0,13 7 0,-42-27 0,1 2 0,-2 0 0,0 3 0,45 35 0,80 53 0,-130-90 0,-1 2 0,23 21 0,-23-18 0,46 32 0,34 19 0,-59-40 0,76 43 0,-78-51 0,63 49 0,-28-19 0,-46-32 0,-2 1 0,0 1 0,-1 2 0,-2 1 0,-1 1 0,-1 1 0,25 39 0,60 110 0,-86-155 0,-20-21 0,-1 0 0,1 1 0,-1-1 0,0 1 0,0 0 0,0 0 0,3 4 0,70 137 0,-32-57 0,-23-35 340,-18-44-681,0 0 0,0 0 0,1 0 0,6 12 0,-2-10-6485</inkml:trace>
  <inkml:trace contextRef="#ctx0" brushRef="#br0" timeOffset="9417.15">12634 5282 24575,'64'-1'0,"71"3"0,-127 0 0,-1 0 0,0 0 0,0 1 0,0 0 0,-1 1 0,1 0 0,-1 0 0,1 0 0,-1 1 0,-1-1 0,1 2 0,-1-1 0,6 8 0,36 27 0,-29-30 0,-22-20 0,-13-26 0,7-2 0,5 18 0,0-1 0,1 1 0,-2-36 0,5 42 0,-1 0 0,-1 0 0,0 0 0,0 0 0,-7-14 0,5 14 0,1 0 0,0 0 0,1 0 0,0-1 0,0-14 0,4-369-1365,-1 379-5461</inkml:trace>
  <inkml:trace contextRef="#ctx0" brushRef="#br0" timeOffset="13757.69">0 1484 24575,'1'9'0,"1"1"0,0-1 0,0 1 0,1-1 0,0 0 0,0 0 0,8 14 0,37 58 0,16 17 0,59 82 0,-88-140 0,55 50 0,-29-31 0,61 40 0,-102-81 0,1-1 0,38 25 0,-34-25 0,38 33 0,-56-45 0,0 0 0,0 0 0,1 0 0,0-1 0,10 5 0,-9-5 0,-1 0 0,1 0 0,-1 1 0,13 11 0,18 14 0,1-1 0,69 38 0,-42-28 0,-28-19 0,-31-17 0,0 1 0,0 0 0,0 0 0,0 1 0,12 10 0,-13-9 0,1-1 0,-1 0 0,1 0 0,0 0 0,9 2 0,-9-3 0,1 0 0,-1 1 0,0 0 0,14 11 0,-11-8 0,1 0 0,-1 0 0,2-1 0,19 9 0,-18-10 0,1 2 0,-1 0 0,17 13 0,-3-2 0,0 0 0,44 20 0,-4-1 0,63 27 0,-85-44 0,56 34 0,15 25 0,-84-61 0,-21-11 0,0-1 0,0 0 0,1-1 0,0 0 0,25 6 0,-25-8 0,-1 0 0,0 0 0,-1 1 0,1 1 0,-1 0 0,0 1 0,0 0 0,13 11 0,14 10 0,85 39 0,-46-30 0,-62-31 0,-1 0 0,1 1 0,-2 0 0,1 1 0,-1 1 0,18 14 0,-25-17 0,1-1 0,1 0 0,-1 0 0,1-1 0,11 5 0,-10-5 0,-1 0 0,0 1 0,1 0 0,12 10 0,-2 0 0,0-1 0,1-1 0,40 18 0,16 12 0,-68-39 0,0 0 0,1 0 0,0 0 0,0-1 0,0-1 0,0 0 0,15 2 0,-15-3 0,0 0 0,-1 1 0,1 0 0,-1 1 0,1-1 0,-1 2 0,0-1 0,0 1 0,12 8 0,-8-4 0,1 0 0,0-1 0,0 0 0,22 7 0,-20-9 0,-2 1 0,1 0 0,0 1 0,20 14 0,-15-8 0,0-2 0,0 0 0,1-1 0,1-1 0,34 10 0,-23-8 0,40 19 0,-55-21 0,124 71 0,-128-73 0,-1-1 0,0 0 0,25 6 0,11 7 0,47 25 0,13 7 0,-23-14 0,21 8 0,-74-33 0,0 1 0,46 27 0,-26-19 0,-43-18 0,0-1 0,-1 1 0,0 1 0,16 8 0,8 8 0,1-3 0,59 23 0,-70-31 0,58 34 0,-17-8 0,53 26 0,-8-12 0,-76-32 0,0-2 0,2-2 0,57 16 0,-69-25 0,0 1 0,0 1 0,-1 1 0,41 20 0,-40-16 0,0-2 0,43 14 0,-43-17 0,0 2 0,-1 0 0,27 15 0,-23-10 0,0-1 0,1-2 0,35 10 0,41 16 0,22 9 0,-35-16 0,235 96 0,-125-56 0,-144-51 0,-21-7 0,1 1 0,57 30 0,-67-29 0,47 16 0,-48-20 0,0 1 0,31 18 0,-33-17 0,1 0 0,0-1 0,48 13 0,-45-16 0,-1 1 0,0 2 0,30 15 0,-34-15 0,1-2 0,1 0 0,-1-1 0,47 8 0,-20-4 0,91 33 0,-101-29 0,0-2 0,65 12 0,-94-23 0,0 1 0,0 0 0,-1 0 0,16 8 0,24 9 0,144 29 0,-149-31 0,-37-14 0,0 0 0,0-1 0,0-1 0,1 1 0,-1-1 0,1 0 0,12 1 0,150 23 0,-75-8 0,-19 4 0,-59-16 0,0 0 0,27 4 0,133 13 0,-123-15 0,0 2 0,71 23 0,-106-27 0,2-2 0,0 0 0,0-2 0,0 0 0,33-2 0,-30-1 0,0 2 0,-1 0 0,33 7 0,-31-4 0,0-1 0,45 1 0,-46-4 0,1 1 0,-1 1 0,26 6 0,82 15 0,-78-10 0,236 63 0,-264-67 0,0-2 0,0-1 0,29 4 0,-5-3 0,60 19 0,41 6 0,-137-30 0,-1 2 0,1 0 0,17 7 0,-19-6 0,1-1 0,0 0 0,0-1 0,19 3 0,120 18 0,-92-16 0,-30-3 0,57 3 0,-60-7 0,-1 2 0,1 1 0,44 12 0,21 4 0,173 25 0,-249-43 0,-1 2 0,0 0 0,19 7 0,-22-6 0,1-1 0,-1 0 0,1-1 0,-1 0 0,22 1 0,20-4 0,-27-1 0,-1 1 0,0 2 0,50 9 0,-50-7 0,-1 0 0,1-2 0,49-2 0,-68 0 0,-3-1 342,-7 1-2049,-5 0-5119</inkml:trace>
  <inkml:trace contextRef="#ctx0" brushRef="#br0" timeOffset="15189.95">11905 6144 24575,'6'2'0,"1"1"0,-1-1 0,0 1 0,0 0 0,0 0 0,0 1 0,-1 0 0,0 0 0,1 0 0,-1 0 0,8 11 0,1-3 0,73 60 0,-86-71 0,0 0 0,-1 0 0,1 0 0,0 0 0,0 0 0,0 1 0,-1-1 0,1 0 0,-1 0 0,1 1 0,-1-1 0,1 0 0,-1 1 0,0-1 0,0 1 0,0-1 0,0 0 0,0 1 0,0-1 0,0 1 0,0-1 0,0 0 0,-1 1 0,1-1 0,0 1 0,-1-1 0,1 0 0,-1 0 0,0 1 0,1-1 0,-1 0 0,0 0 0,0 0 0,0 0 0,0 0 0,0 0 0,-1 1 0,-6 7 0,-1 0 0,0-1 0,-14 9 0,10-7 0,-4 5-170,0-1-1,-1-1 0,0 0 1,-1-1-1,0-2 0,-1 0 1,-39 14-1,44-20-6655</inkml:trace>
  <inkml:trace contextRef="#ctx0" brushRef="#br0" timeOffset="18888.18">11971 7247 24575,'-71'1'0,"17"0"0,0-2 0,-99-14 0,117 10 0,0 1 0,-40 2 0,39 1 0,-67-9 0,-93-16 0,116 18 0,-37-7 0,-81-12 0,135 17 0,43 5 0,0 2 0,-26-1 0,-1544 5 0,1571 0 0,0 1 0,-28 7 0,28-5 0,-1-1 0,-26 2 0,-816-6 0,843 2 0,-1 1 0,-25 6 0,24-4 0,1-1 0,-24 1 0,-884-5 0,908 0 0,0-1 0,-25-6 0,25 4 0,-1 1 0,-23-1 0,-927 5 0,946-3 0,-48-8 0,48 5 0,-47-2 0,-510 8 0,560 0 0,0 2 0,-26 5 0,25-4 0,-47 4 0,-105 13 0,144-21 0,5-1 0,0 2 0,0 1 0,-46 9 0,34-5 0,0-1 0,-1-2 0,1-2 0,-53-5 0,-4 1 0,28 5 0,-107 14 0,127-10 0,33-5 0,1 1 0,-1 0 0,1 1 0,-1 0 0,1 1 0,0 1 0,1 0 0,-24 12 0,-29 15 0,53-28 0,1 1 0,0 1 0,1 0 0,-1 0 0,1 2 0,-12 9 0,13-10 0,-1-1 0,1 0 0,-1 0 0,0-1 0,-1-1 0,1 0 0,-1 0 0,0-1 0,0-1 0,-12 1 0,-59 18 0,64-15 0,0-1 0,0-1 0,0 0 0,-36 1 0,-40 7 0,35 0 0,-1-2 0,-84 1 0,-125-11 0,108-3 0,84 2 0,-86 3 0,145 0-341,0 2 0,1 0-1,-33 11 1,38-9-6485</inkml:trace>
  <inkml:trace contextRef="#ctx0" brushRef="#br0" timeOffset="20602.16">2318 7205 24575,'1'5'0,"-1"1"0,0-1 0,0 1 0,0-1 0,-1 1 0,1-1 0,-1 0 0,-1 1 0,1-1 0,-1 0 0,0 0 0,0 0 0,0 0 0,-1 0 0,0-1 0,0 1 0,0-1 0,0 1 0,-1-1 0,0 0 0,0-1 0,0 1 0,0-1 0,0 1 0,-1-1 0,1-1 0,-1 1 0,0 0 0,-7 1 0,-7 6 0,8-5 0,-1 0 0,1 1 0,0 1 0,1 0 0,0 0 0,0 1 0,-9 10 0,-3 1 0,0 0 0,-33 21 0,44-33 0,-11 3 0,19-9 0,1-1 0,0 1 0,-1 0 0,1 0 0,0 0 0,0 0 0,0 0 0,0 1 0,0-1 0,0 1 0,0-1 0,-2 3 0,4-3 0,0-1 0,0 1 0,1-1 0,-1 1 0,0-1 0,0 1 0,1-1 0,-1 1 0,0-1 0,1 1 0,-1-1 0,0 1 0,1-1 0,-1 1 0,1-1 0,-1 0 0,1 1 0,-1-1 0,1 0 0,-1 0 0,1 1 0,-1-1 0,1 0 0,-1 0 0,1 0 0,0 0 0,-1 1 0,1-1 0,-1 0 0,1 0 0,-1 0 0,1 0 0,0-1 0,-1 1 0,2 0 0,24 2 0,27-1 0,-27-1 0,-1 1 0,0 1 0,38 7 0,-44-6 0,-1 0 0,1-2 0,0 0 0,22-2 0,-22 0 0,-1 1 0,1 0 0,-1 2 0,22 3 0,8 14 321,-41-15-562,0-1 0,0 0 0,1 0 1,-1-1-1,1 0 0,14 2 0,-4-2-6585</inkml:trace>
  <inkml:trace contextRef="#ctx0" brushRef="#br0" timeOffset="22343.4">2143 6720 24575,'-19'1'0,"0"1"0,-32 8 0,8-1 0,40-9 0,0 0 0,0 1 0,0-1 0,0 1 0,0 0 0,0 0 0,0 0 0,0 1 0,0-1 0,1 1 0,-1-1 0,0 1 0,1 0 0,0 0 0,-1 0 0,1 0 0,0 0 0,0 1 0,0-1 0,0 1 0,0-1 0,1 1 0,-3 4 0,2 1 0,0 1 0,0 0 0,1-1 0,0 1 0,1 0 0,0 14 0,0 12 0,-5-6 0,4-26 0,0 1 0,1 0 0,-1 0 0,1 0 0,0 1 0,-1-1 0,2 7 0,0-9 0,-1-1 0,1 0 0,0 1 0,-1-1 0,1 0 0,0 0 0,0 0 0,0 0 0,0 1 0,0-1 0,0 0 0,0-1 0,0 1 0,0 0 0,0 0 0,1 0 0,-1-1 0,0 1 0,1 0 0,-1-1 0,0 0 0,1 1 0,-1-1 0,1 0 0,-1 1 0,0-1 0,3 0 0,80 3 0,-72-4 0,0 1 0,0 0 0,1 0 0,-1 1 0,0 1 0,0 0 0,0 1 0,0 0 0,-1 1 0,21 9 0,-30-12 0,0 0 0,0 1 0,1-1 0,-1 1 0,0-1 0,-1 1 0,1 0 0,0 0 0,0 0 0,-1 0 0,1 0 0,-1 0 0,0 0 0,1 0 0,-1 1 0,0-1 0,-1 1 0,1-1 0,0 0 0,0 6 0,-1-4 0,0 0 0,0 0 0,-1 0 0,1 0 0,-1 0 0,0 1 0,0-1 0,-1-1 0,1 1 0,-1 0 0,-3 6 0,-1-1 0,1-1 0,-1 1 0,-1-2 0,0 1 0,0-1 0,0 0 0,-1 0 0,0-1 0,-16 10 0,13-11-85,0 0 0,0-1-1,-1 0 1,0 0 0,1-2-1,-1 1 1,0-2 0,-1 1-1,1-2 1,0 1 0,0-2-1,0 0 1,0 0 0,0-1-1,-15-4 1,12 1-6741</inkml:trace>
  <inkml:trace contextRef="#ctx0" brushRef="#br0" timeOffset="24504.08">13540 6850 24575,'9'-1'0,"0"0"0,0 0 0,0-1 0,12-4 0,31-5 0,92 11 0,23-1 0,-101-10 0,-47 7 0,1 0 0,29 0 0,394 5 0,-426 0 0,-1 1 0,0 1 0,1 0 0,20 8 0,-69-8-1365,14-3-5461</inkml:trace>
  <inkml:trace contextRef="#ctx0" brushRef="#br0" timeOffset="25754.84">14468 6719 24575,'9'0'0,"0"1"0,0 0 0,-1 0 0,1 0 0,0 1 0,-1 1 0,1-1 0,-1 1 0,1 1 0,-1 0 0,-1 0 0,1 0 0,0 1 0,-1 0 0,0 1 0,0 0 0,-1 0 0,0 0 0,0 1 0,0-1 0,5 9 0,7 5 0,11 14 0,-29-33 0,0-1 0,0 1 0,-1-1 0,1 1 0,0-1 0,0 1 0,0-1 0,-1 1 0,1-1 0,0 0 0,-1 1 0,1-1 0,0 1 0,-1-1 0,1 0 0,0 1 0,-1-1 0,1 0 0,-1 1 0,1-1 0,-1 0 0,1 0 0,-1 1 0,1-1 0,-1 0 0,1 0 0,-1 0 0,1 0 0,-1 0 0,1 0 0,-1 0 0,1 0 0,-1 0 0,1 0 0,-1 0 0,1 0 0,-1 0 0,0 0 0,-23 0 0,5-4 0,0 0 0,0-2 0,0 0 0,1-1 0,-22-12 0,6 4 0,4-2 0,28 9 0,19 4 0,-11 4 0,1 0 0,-1 1 0,0 0 0,0 0 0,0 0 0,1 1 0,-2 0 0,1 0 0,0 0 0,0 1 0,-1 0 0,1 0 0,-1 0 0,9 8 0,5 5 0,-1 1 0,23 29 0,-21-22 0,-19-24 0,-1 1 0,1 0 0,-1 0 0,0 0 0,1 0 0,-1-1 0,0 1 0,0 0 0,0 0 0,1 0 0,-1 0 0,0 0 0,0 0 0,0 0 0,0 0 0,-1 0 0,1-1 0,0 1 0,0 0 0,0 0 0,-1 0 0,1 0 0,0 0 0,-1-1 0,1 1 0,-1 0 0,1 0 0,-1 0 0,0-1 0,1 1 0,-1 0 0,1-1 0,-1 1 0,0-1 0,0 1 0,1-1 0,-1 1 0,0-1 0,0 1 0,0-1 0,0 0 0,-1 1 0,-48 22 0,37-17 0,-3 1 0,0 0 0,0 1 0,0 0 0,0 2 0,-22 17 0,27-19 85,0 0 0,-1-1 0,-20 10 0,20-12-426,1 1 0,0 1 0,0-1 0,-14 14 0,15-11-6485</inkml:trace>
  <inkml:trace contextRef="#ctx0" brushRef="#br0" timeOffset="26608.18">15197 6896 24575,'1'79'0,"-3"85"0,-21-32 0,22-121 0,0 0 0,-1-1 0,-1 1 0,0-1 0,0 1 0,-1-1 0,0 0 0,-10 17 0,14-28 0,-1 1 0,1 0 0,-1 0 0,1-1 0,-1 1 0,1 0 0,0-1 0,-1 1 0,1 0 0,0-1 0,-1 1 0,1-1 0,0 1 0,-1 0 0,1-1 0,0 1 0,0-1 0,0 1 0,-1-1 0,1 1 0,0-1 0,0 1 0,0-1 0,0 1 0,0-1 0,0 0 0,0 1 0,0-1 0,0 1 0,0-1 0,0 1 0,0-2 0,-2-21 0,3-403 0,1 394 0,10-55 0,-3 29 0,-4 31 0,1-1 0,2 1 0,0 0 0,2 1 0,1 0 0,1 1 0,1 0 0,29-41 0,-39 63 0,-1 0 0,1 0 0,0 0 0,0 1 0,0-1 0,1 1 0,-1 0 0,1 0 0,-1 0 0,1 0 0,0 1 0,-1-1 0,1 1 0,0 0 0,0 0 0,0 1 0,0-1 0,0 1 0,0 0 0,0 0 0,0 0 0,0 0 0,0 1 0,0-1 0,0 1 0,0 0 0,0 0 0,0 1 0,-1-1 0,1 1 0,-1 0 0,1 0 0,-1 0 0,1 0 0,-1 1 0,0-1 0,0 1 0,0 0 0,0 0 0,-1 0 0,1 0 0,1 4 0,46 82 0,-15-22 0,-31-61 0,-1 0 0,0 0 0,0 0 0,-1 1 0,1 0 0,-1-1 0,-1 1 0,1 0 0,-1 0 0,-1 0 0,1 0 0,-1 0 0,0 0 0,-1 0 0,0 0 0,0 0 0,0 0 0,-1-1 0,0 1 0,0 0 0,-5 8 0,1-3 0,-1 0 0,-1-1 0,0 0 0,0 0 0,-1-1 0,-1 0 0,1 0 0,-2-1 0,1-1 0,-13 8 0,6-3 0,0 0 0,0 1 0,1 0 0,1 2 0,-26 32 0,40-46 0,0 0 0,0 1 0,0-1 0,1 0 0,-1 0 0,1 0 0,-1 1 0,1-1 0,0 0 0,0 0 0,0 1 0,0-1 0,0 0 0,0 1 0,1-1 0,-1 0 0,1 0 0,0 0 0,-1 1 0,1-1 0,2 3 0,31 48 0,-17-29 0,4 11 0,67 101 0,-82-130 57,-1 0 1,1-1-1,0 0 0,12 9 0,10 6-1708,-19-10-5175</inkml:trace>
  <inkml:trace contextRef="#ctx0" brushRef="#br0" timeOffset="27318.17">15991 6519 24575,'-1'1'0,"1"1"0,-1-1 0,1 0 0,-1 0 0,1 1 0,-1-1 0,0 0 0,0 0 0,0 0 0,0 0 0,0 0 0,0 0 0,0 0 0,0 0 0,0-1 0,0 1 0,0 0 0,-2 0 0,-30 16 0,19-10 0,-151 74 0,116-60 0,35-16 0,0 0 0,1 1 0,0 0 0,0 1 0,1 0 0,0 1 0,0 1 0,0 0 0,1 0 0,-10 12 0,18-15 0,0-1 0,0 0 0,1 1 0,-1-1 0,2 1 0,-1 0 0,0 0 0,1 0 0,0 0 0,0 11 0,4 68 0,0-39 0,-4-38 0,1 0 0,1 1 0,0-1 0,0 0 0,0 0 0,1 0 0,0 0 0,1 0 0,0 0 0,0 0 0,6 10 0,1-2-151,-1 1-1,-1 0 0,0 0 0,-2 1 1,0 0-1,-1 0 0,0 0 1,1 22-1,-5-22-6674</inkml:trace>
  <inkml:trace contextRef="#ctx0" brushRef="#br0" timeOffset="27683">15638 7159 24575,'16'-1'0,"0"0"0,0-2 0,0 0 0,-1 0 0,1-2 0,-1 0 0,0 0 0,0-2 0,0 0 0,18-12 0,-6 5 0,18-11 0,-23 12 0,1 1 0,33-12 0,-46 20-1365</inkml:trace>
  <inkml:trace contextRef="#ctx0" brushRef="#br0" timeOffset="28230.29">14622 6429 24575,'-5'1'0,"-1"0"0,1 1 0,0 0 0,-1 0 0,1 0 0,0 0 0,0 1 0,0-1 0,-7 7 0,-40 32 0,-36 54 0,9-9 0,-14 19 0,39-41 0,-180 190 0,215-232 0,2 0 0,1 2 0,-27 50 0,-7 12 0,31-69-1365</inkml:trace>
  <inkml:trace contextRef="#ctx0" brushRef="#br0" timeOffset="28667.1">13826 6629 24575,'1'1'0,"0"-1"0,0 1 0,1 0 0,-1-1 0,0 1 0,0 0 0,0 0 0,0 0 0,0-1 0,0 1 0,-1 0 0,1 0 0,0 0 0,0 1 0,-1-1 0,1 0 0,-1 0 0,1 0 0,-1 0 0,1 2 0,13 34 0,-10-23 0,12 22 0,-9-24 0,-1 1 0,-1 0 0,-1 0 0,1 0 0,-2 1 0,0-1 0,-1 1 0,1 16 0,-1 15 0,11 71 0,-9-89 0,-1-9 0,0 0 0,1-1 0,0 1 0,12 27 0,-7-21 0,-1 0 0,-1 0 0,4 28 0,-7-30 0,0-1 0,2 0 0,0 0 0,1-1 0,13 24 0,-8-20-273,-1 1 0,0 1 0,-2 0 0,7 33 0,-13-43-6553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9BEA-2A54-431A-8051-6246554D4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7942</TotalTime>
  <Pages>14</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Layan Jarjoura</dc:creator>
  <cp:keywords/>
  <dc:description/>
  <cp:lastModifiedBy>Layan Jarjoura</cp:lastModifiedBy>
  <cp:revision>56</cp:revision>
  <dcterms:created xsi:type="dcterms:W3CDTF">2022-08-07T13:42:00Z</dcterms:created>
  <dcterms:modified xsi:type="dcterms:W3CDTF">2022-11-17T09:33:00Z</dcterms:modified>
</cp:coreProperties>
</file>